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B5" w:rsidRDefault="00B20BD0" w:rsidP="00B20BD0">
      <w:pPr>
        <w:jc w:val="center"/>
        <w:rPr>
          <w:b/>
          <w:sz w:val="48"/>
          <w:szCs w:val="48"/>
        </w:rPr>
      </w:pPr>
      <w:r w:rsidRPr="00B20BD0">
        <w:rPr>
          <w:rFonts w:hint="eastAsia"/>
          <w:b/>
          <w:sz w:val="48"/>
          <w:szCs w:val="48"/>
        </w:rPr>
        <w:t xml:space="preserve">SOA and </w:t>
      </w:r>
      <w:proofErr w:type="spellStart"/>
      <w:r w:rsidRPr="00B20BD0">
        <w:rPr>
          <w:rFonts w:hint="eastAsia"/>
          <w:b/>
          <w:sz w:val="48"/>
          <w:szCs w:val="48"/>
        </w:rPr>
        <w:t>Duboo</w:t>
      </w:r>
      <w:proofErr w:type="spellEnd"/>
    </w:p>
    <w:p w:rsidR="00B20BD0" w:rsidRDefault="00B23265" w:rsidP="00B23265">
      <w:pPr>
        <w:pStyle w:val="a3"/>
        <w:numPr>
          <w:ilvl w:val="0"/>
          <w:numId w:val="1"/>
        </w:numPr>
        <w:ind w:firstLineChars="0"/>
        <w:rPr>
          <w:sz w:val="24"/>
          <w:szCs w:val="24"/>
        </w:rPr>
      </w:pPr>
      <w:r w:rsidRPr="00B23265">
        <w:rPr>
          <w:rFonts w:hint="eastAsia"/>
          <w:sz w:val="24"/>
          <w:szCs w:val="24"/>
        </w:rPr>
        <w:t>SOA</w:t>
      </w:r>
    </w:p>
    <w:p w:rsidR="00D77C80" w:rsidRPr="00D77C80" w:rsidRDefault="00D77C80" w:rsidP="00D77C80">
      <w:pPr>
        <w:ind w:firstLine="420"/>
        <w:rPr>
          <w:rFonts w:ascii="Times New Roman" w:hAnsi="Times New Roman" w:cs="Times New Roman"/>
          <w:sz w:val="24"/>
          <w:szCs w:val="24"/>
        </w:rPr>
      </w:pPr>
      <w:r w:rsidRPr="00D77C80">
        <w:rPr>
          <w:rFonts w:ascii="Times New Roman" w:hAnsi="Times New Roman" w:cs="Times New Roman"/>
          <w:color w:val="252525"/>
          <w:sz w:val="26"/>
          <w:szCs w:val="26"/>
          <w:shd w:val="clear" w:color="auto" w:fill="FFFFFF"/>
        </w:rPr>
        <w:t>A</w:t>
      </w:r>
      <w:r w:rsidRPr="00D77C80">
        <w:rPr>
          <w:rStyle w:val="apple-converted-space"/>
          <w:rFonts w:ascii="Times New Roman" w:hAnsi="Times New Roman" w:cs="Times New Roman"/>
          <w:color w:val="252525"/>
          <w:sz w:val="26"/>
          <w:szCs w:val="26"/>
          <w:shd w:val="clear" w:color="auto" w:fill="FFFFFF"/>
        </w:rPr>
        <w:t> </w:t>
      </w:r>
      <w:r w:rsidRPr="00D77C80">
        <w:rPr>
          <w:rFonts w:ascii="Times New Roman" w:hAnsi="Times New Roman" w:cs="Times New Roman"/>
          <w:b/>
          <w:bCs/>
          <w:color w:val="252525"/>
          <w:sz w:val="26"/>
          <w:szCs w:val="26"/>
          <w:shd w:val="clear" w:color="auto" w:fill="FFFFFF"/>
        </w:rPr>
        <w:t>service-oriented architecture</w:t>
      </w:r>
      <w:r w:rsidRPr="00D77C80">
        <w:rPr>
          <w:rStyle w:val="apple-converted-space"/>
          <w:rFonts w:ascii="Times New Roman" w:hAnsi="Times New Roman" w:cs="Times New Roman"/>
          <w:color w:val="252525"/>
          <w:sz w:val="26"/>
          <w:szCs w:val="26"/>
          <w:shd w:val="clear" w:color="auto" w:fill="FFFFFF"/>
        </w:rPr>
        <w:t> </w:t>
      </w:r>
      <w:r w:rsidRPr="00D77C80">
        <w:rPr>
          <w:rFonts w:ascii="Times New Roman" w:hAnsi="Times New Roman" w:cs="Times New Roman"/>
          <w:color w:val="252525"/>
          <w:sz w:val="26"/>
          <w:szCs w:val="26"/>
          <w:shd w:val="clear" w:color="auto" w:fill="FFFFFF"/>
        </w:rPr>
        <w:t>(</w:t>
      </w:r>
      <w:r w:rsidRPr="00D77C80">
        <w:rPr>
          <w:rFonts w:ascii="Times New Roman" w:hAnsi="Times New Roman" w:cs="Times New Roman"/>
          <w:b/>
          <w:bCs/>
          <w:color w:val="252525"/>
          <w:sz w:val="26"/>
          <w:szCs w:val="26"/>
          <w:shd w:val="clear" w:color="auto" w:fill="FFFFFF"/>
        </w:rPr>
        <w:t>SOA</w:t>
      </w:r>
      <w:r w:rsidRPr="00D77C80">
        <w:rPr>
          <w:rFonts w:ascii="Times New Roman" w:hAnsi="Times New Roman" w:cs="Times New Roman"/>
          <w:color w:val="252525"/>
          <w:sz w:val="26"/>
          <w:szCs w:val="26"/>
          <w:shd w:val="clear" w:color="auto" w:fill="FFFFFF"/>
        </w:rPr>
        <w:t>) is an</w:t>
      </w:r>
      <w:r w:rsidRPr="00D77C80">
        <w:rPr>
          <w:rStyle w:val="apple-converted-space"/>
          <w:rFonts w:ascii="Times New Roman" w:hAnsi="Times New Roman" w:cs="Times New Roman"/>
          <w:color w:val="252525"/>
          <w:sz w:val="26"/>
          <w:szCs w:val="26"/>
          <w:shd w:val="clear" w:color="auto" w:fill="FFFFFF"/>
        </w:rPr>
        <w:t> </w:t>
      </w:r>
      <w:hyperlink r:id="rId6" w:tooltip="Architectural pattern" w:history="1">
        <w:r w:rsidRPr="00D77C80">
          <w:rPr>
            <w:rStyle w:val="a4"/>
            <w:rFonts w:ascii="Times New Roman" w:hAnsi="Times New Roman" w:cs="Times New Roman"/>
            <w:color w:val="0B0080"/>
            <w:sz w:val="26"/>
            <w:szCs w:val="26"/>
            <w:shd w:val="clear" w:color="auto" w:fill="FFFFFF"/>
          </w:rPr>
          <w:t>architectural pattern</w:t>
        </w:r>
      </w:hyperlink>
      <w:r w:rsidRPr="00D77C80">
        <w:rPr>
          <w:rStyle w:val="apple-converted-space"/>
          <w:rFonts w:ascii="Times New Roman" w:hAnsi="Times New Roman" w:cs="Times New Roman"/>
          <w:color w:val="252525"/>
          <w:sz w:val="26"/>
          <w:szCs w:val="26"/>
          <w:shd w:val="clear" w:color="auto" w:fill="FFFFFF"/>
        </w:rPr>
        <w:t> </w:t>
      </w:r>
      <w:r w:rsidRPr="00D77C80">
        <w:rPr>
          <w:rFonts w:ascii="Times New Roman" w:hAnsi="Times New Roman" w:cs="Times New Roman"/>
          <w:color w:val="252525"/>
          <w:sz w:val="26"/>
          <w:szCs w:val="26"/>
          <w:shd w:val="clear" w:color="auto" w:fill="FFFFFF"/>
        </w:rPr>
        <w:t>in computer software design in which application components provide services to other components via a</w:t>
      </w:r>
      <w:r w:rsidRPr="00D77C80">
        <w:rPr>
          <w:rStyle w:val="apple-converted-space"/>
          <w:rFonts w:ascii="Times New Roman" w:hAnsi="Times New Roman" w:cs="Times New Roman"/>
          <w:color w:val="252525"/>
          <w:sz w:val="26"/>
          <w:szCs w:val="26"/>
          <w:shd w:val="clear" w:color="auto" w:fill="FFFFFF"/>
        </w:rPr>
        <w:t> </w:t>
      </w:r>
      <w:hyperlink r:id="rId7" w:tooltip="Communications protocol" w:history="1">
        <w:r w:rsidRPr="00D77C80">
          <w:rPr>
            <w:rStyle w:val="a4"/>
            <w:rFonts w:ascii="Times New Roman" w:hAnsi="Times New Roman" w:cs="Times New Roman"/>
            <w:color w:val="0B0080"/>
            <w:sz w:val="26"/>
            <w:szCs w:val="26"/>
            <w:shd w:val="clear" w:color="auto" w:fill="FFFFFF"/>
          </w:rPr>
          <w:t>communications protocol</w:t>
        </w:r>
      </w:hyperlink>
      <w:r w:rsidRPr="00D77C80">
        <w:rPr>
          <w:rFonts w:ascii="Times New Roman" w:hAnsi="Times New Roman" w:cs="Times New Roman"/>
          <w:color w:val="252525"/>
          <w:sz w:val="26"/>
          <w:szCs w:val="26"/>
          <w:shd w:val="clear" w:color="auto" w:fill="FFFFFF"/>
        </w:rPr>
        <w:t>, typically over a network.</w:t>
      </w:r>
    </w:p>
    <w:p w:rsidR="00D77C80" w:rsidRPr="00D77C80" w:rsidRDefault="00D77C80" w:rsidP="00D77C80">
      <w:pPr>
        <w:rPr>
          <w:sz w:val="24"/>
          <w:szCs w:val="24"/>
        </w:rPr>
      </w:pPr>
    </w:p>
    <w:p w:rsidR="00B23265" w:rsidRDefault="00272B1F" w:rsidP="005F7DBC">
      <w:pPr>
        <w:pStyle w:val="a3"/>
        <w:ind w:firstLineChars="0"/>
        <w:rPr>
          <w:sz w:val="24"/>
          <w:szCs w:val="24"/>
        </w:rPr>
      </w:pPr>
      <w:r>
        <w:rPr>
          <w:rFonts w:hint="eastAsia"/>
          <w:sz w:val="24"/>
          <w:szCs w:val="24"/>
        </w:rPr>
        <w:t>面向服务的体系结构（</w:t>
      </w:r>
      <w:r w:rsidR="005F7DBC" w:rsidRPr="005F7DBC">
        <w:rPr>
          <w:rFonts w:hint="eastAsia"/>
          <w:sz w:val="24"/>
          <w:szCs w:val="24"/>
        </w:rPr>
        <w:t>service-oriented architecture</w:t>
      </w:r>
      <w:r w:rsidR="005F7DBC" w:rsidRPr="005F7DBC">
        <w:rPr>
          <w:rFonts w:hint="eastAsia"/>
          <w:sz w:val="24"/>
          <w:szCs w:val="24"/>
        </w:rPr>
        <w:t>）是构造分布式计算的应用程序的方法。它将应用程序功能作为服务发送给最终用户或者其他服务。</w:t>
      </w:r>
    </w:p>
    <w:p w:rsidR="00352220" w:rsidRDefault="00352220" w:rsidP="005F7DBC">
      <w:pPr>
        <w:pStyle w:val="a3"/>
        <w:ind w:firstLineChars="0"/>
        <w:rPr>
          <w:sz w:val="24"/>
          <w:szCs w:val="24"/>
        </w:rPr>
      </w:pPr>
    </w:p>
    <w:p w:rsidR="00352220" w:rsidRPr="00352220" w:rsidRDefault="00352220" w:rsidP="00352220">
      <w:pPr>
        <w:pStyle w:val="a3"/>
        <w:ind w:firstLine="480"/>
        <w:rPr>
          <w:sz w:val="24"/>
          <w:szCs w:val="24"/>
        </w:rPr>
      </w:pPr>
      <w:r w:rsidRPr="00352220">
        <w:rPr>
          <w:rFonts w:hint="eastAsia"/>
          <w:sz w:val="24"/>
          <w:szCs w:val="24"/>
        </w:rPr>
        <w:t>Web</w:t>
      </w:r>
      <w:r w:rsidRPr="00352220">
        <w:rPr>
          <w:rFonts w:hint="eastAsia"/>
          <w:sz w:val="24"/>
          <w:szCs w:val="24"/>
        </w:rPr>
        <w:t>服务（</w:t>
      </w:r>
      <w:r w:rsidRPr="00352220">
        <w:rPr>
          <w:rFonts w:hint="eastAsia"/>
          <w:sz w:val="24"/>
          <w:szCs w:val="24"/>
        </w:rPr>
        <w:t>Web Services</w:t>
      </w:r>
      <w:r w:rsidRPr="00352220">
        <w:rPr>
          <w:rFonts w:hint="eastAsia"/>
          <w:sz w:val="24"/>
          <w:szCs w:val="24"/>
        </w:rPr>
        <w:t>）在很多人眼里还是个十分神秘的概念，究其根源，我想主要是由于</w:t>
      </w:r>
      <w:r w:rsidRPr="00352220">
        <w:rPr>
          <w:rFonts w:hint="eastAsia"/>
          <w:sz w:val="24"/>
          <w:szCs w:val="24"/>
        </w:rPr>
        <w:t>Web</w:t>
      </w:r>
      <w:r w:rsidRPr="00352220">
        <w:rPr>
          <w:rFonts w:hint="eastAsia"/>
          <w:sz w:val="24"/>
          <w:szCs w:val="24"/>
        </w:rPr>
        <w:t>服务被宣传得很多，但实际应用却鲜见，给人一种很复杂和难以理解的感觉。另外，</w:t>
      </w:r>
      <w:r w:rsidRPr="00352220">
        <w:rPr>
          <w:rFonts w:hint="eastAsia"/>
          <w:sz w:val="24"/>
          <w:szCs w:val="24"/>
        </w:rPr>
        <w:t>Web</w:t>
      </w:r>
      <w:r w:rsidRPr="00352220">
        <w:rPr>
          <w:rFonts w:hint="eastAsia"/>
          <w:sz w:val="24"/>
          <w:szCs w:val="24"/>
        </w:rPr>
        <w:t>服务是基于</w:t>
      </w:r>
      <w:r w:rsidRPr="00352220">
        <w:rPr>
          <w:rFonts w:hint="eastAsia"/>
          <w:sz w:val="24"/>
          <w:szCs w:val="24"/>
        </w:rPr>
        <w:t>XML</w:t>
      </w:r>
      <w:r w:rsidRPr="00352220">
        <w:rPr>
          <w:rFonts w:hint="eastAsia"/>
          <w:sz w:val="24"/>
          <w:szCs w:val="24"/>
        </w:rPr>
        <w:t>的，不少人对</w:t>
      </w:r>
      <w:r w:rsidRPr="00352220">
        <w:rPr>
          <w:rFonts w:hint="eastAsia"/>
          <w:sz w:val="24"/>
          <w:szCs w:val="24"/>
        </w:rPr>
        <w:t>XML</w:t>
      </w:r>
      <w:r w:rsidRPr="00352220">
        <w:rPr>
          <w:rFonts w:hint="eastAsia"/>
          <w:sz w:val="24"/>
          <w:szCs w:val="24"/>
        </w:rPr>
        <w:t>本身也缺乏理解，虽然他们可能每天都在写</w:t>
      </w:r>
      <w:r w:rsidRPr="00352220">
        <w:rPr>
          <w:rFonts w:hint="eastAsia"/>
          <w:sz w:val="24"/>
          <w:szCs w:val="24"/>
        </w:rPr>
        <w:t>XML</w:t>
      </w:r>
      <w:r w:rsidRPr="00352220">
        <w:rPr>
          <w:rFonts w:hint="eastAsia"/>
          <w:sz w:val="24"/>
          <w:szCs w:val="24"/>
        </w:rPr>
        <w:t>格式的配置文件。</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提到</w:t>
      </w:r>
      <w:r w:rsidRPr="00352220">
        <w:rPr>
          <w:rFonts w:hint="eastAsia"/>
          <w:sz w:val="24"/>
          <w:szCs w:val="24"/>
        </w:rPr>
        <w:t>Web</w:t>
      </w:r>
      <w:r w:rsidRPr="00352220">
        <w:rPr>
          <w:rFonts w:hint="eastAsia"/>
          <w:sz w:val="24"/>
          <w:szCs w:val="24"/>
        </w:rPr>
        <w:t>服务的起源就一定要先说一说</w:t>
      </w:r>
      <w:r w:rsidRPr="00352220">
        <w:rPr>
          <w:rFonts w:hint="eastAsia"/>
          <w:sz w:val="24"/>
          <w:szCs w:val="24"/>
        </w:rPr>
        <w:t>SOA</w:t>
      </w:r>
      <w:r w:rsidRPr="00352220">
        <w:rPr>
          <w:rFonts w:hint="eastAsia"/>
          <w:sz w:val="24"/>
          <w:szCs w:val="24"/>
        </w:rPr>
        <w:t>（面向服务的体系结构），和很多具有划时代意义的软件技术一样，</w:t>
      </w:r>
      <w:r w:rsidRPr="00352220">
        <w:rPr>
          <w:rFonts w:hint="eastAsia"/>
          <w:sz w:val="24"/>
          <w:szCs w:val="24"/>
        </w:rPr>
        <w:t>SOA</w:t>
      </w:r>
      <w:r w:rsidRPr="00352220">
        <w:rPr>
          <w:rFonts w:hint="eastAsia"/>
          <w:sz w:val="24"/>
          <w:szCs w:val="24"/>
        </w:rPr>
        <w:t>的出现根本上也是为了解决软件危机问题。做过项目的人都有过这种感受，随着项目推进，模块之间关系越来越紧密，任何一个小的修改都可能引起整个系统的不稳定，而客户需求偏偏总是在改变，结果是项目以差不多失败的结果告终。</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从（分布式）软件发展的趋势来看，</w:t>
      </w:r>
      <w:r w:rsidRPr="00352220">
        <w:rPr>
          <w:rFonts w:hint="eastAsia"/>
          <w:sz w:val="24"/>
          <w:szCs w:val="24"/>
        </w:rPr>
        <w:t>C/S-&gt;B/S-&gt;SOA</w:t>
      </w:r>
      <w:r w:rsidRPr="00352220">
        <w:rPr>
          <w:rFonts w:hint="eastAsia"/>
          <w:sz w:val="24"/>
          <w:szCs w:val="24"/>
        </w:rPr>
        <w:t>，模块之间的耦合度是由紧密到松散的，松散的耦合有利于修改。我们常说的各种设计模式，其中大部分不也是为了降低类之间的耦合度吗。</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这里我引用一下</w:t>
      </w:r>
      <w:r w:rsidRPr="00352220">
        <w:rPr>
          <w:rFonts w:hint="eastAsia"/>
          <w:sz w:val="24"/>
          <w:szCs w:val="24"/>
        </w:rPr>
        <w:t>IBM</w:t>
      </w:r>
      <w:r w:rsidRPr="00352220">
        <w:rPr>
          <w:rFonts w:hint="eastAsia"/>
          <w:sz w:val="24"/>
          <w:szCs w:val="24"/>
        </w:rPr>
        <w:t>网站上对</w:t>
      </w:r>
      <w:r w:rsidRPr="00352220">
        <w:rPr>
          <w:rFonts w:hint="eastAsia"/>
          <w:sz w:val="24"/>
          <w:szCs w:val="24"/>
        </w:rPr>
        <w:t>SOA</w:t>
      </w:r>
      <w:r w:rsidRPr="00352220">
        <w:rPr>
          <w:rFonts w:hint="eastAsia"/>
          <w:sz w:val="24"/>
          <w:szCs w:val="24"/>
        </w:rPr>
        <w:t>的定义：面向服务的体系结构（</w:t>
      </w:r>
      <w:r w:rsidRPr="00352220">
        <w:rPr>
          <w:rFonts w:hint="eastAsia"/>
          <w:sz w:val="24"/>
          <w:szCs w:val="24"/>
        </w:rPr>
        <w:t>service-oriented architecture</w:t>
      </w:r>
      <w:r w:rsidRPr="00352220">
        <w:rPr>
          <w:rFonts w:hint="eastAsia"/>
          <w:sz w:val="24"/>
          <w:szCs w:val="24"/>
        </w:rPr>
        <w:t>）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全文）</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说得通俗一点就是，系统中分为三种角色：服务提供者、服务使用者和注册中心，提供者发布服务到注册中心，使用者通过注册中心发现所需服务，然后与该服务的提供者绑定，并调用服务。</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那么</w:t>
      </w:r>
      <w:r w:rsidRPr="00352220">
        <w:rPr>
          <w:rFonts w:hint="eastAsia"/>
          <w:sz w:val="24"/>
          <w:szCs w:val="24"/>
        </w:rPr>
        <w:t>Web</w:t>
      </w:r>
      <w:r w:rsidRPr="00352220">
        <w:rPr>
          <w:rFonts w:hint="eastAsia"/>
          <w:sz w:val="24"/>
          <w:szCs w:val="24"/>
        </w:rPr>
        <w:t>服务和</w:t>
      </w:r>
      <w:r w:rsidRPr="00352220">
        <w:rPr>
          <w:rFonts w:hint="eastAsia"/>
          <w:sz w:val="24"/>
          <w:szCs w:val="24"/>
        </w:rPr>
        <w:t>SOA</w:t>
      </w:r>
      <w:r w:rsidRPr="00352220">
        <w:rPr>
          <w:rFonts w:hint="eastAsia"/>
          <w:sz w:val="24"/>
          <w:szCs w:val="24"/>
        </w:rPr>
        <w:t>是什么关系呢，可以这样说，</w:t>
      </w:r>
      <w:r w:rsidRPr="00352220">
        <w:rPr>
          <w:rFonts w:hint="eastAsia"/>
          <w:sz w:val="24"/>
          <w:szCs w:val="24"/>
        </w:rPr>
        <w:t>Web</w:t>
      </w:r>
      <w:r w:rsidRPr="00352220">
        <w:rPr>
          <w:rFonts w:hint="eastAsia"/>
          <w:sz w:val="24"/>
          <w:szCs w:val="24"/>
        </w:rPr>
        <w:t>服务是</w:t>
      </w:r>
      <w:r w:rsidRPr="00352220">
        <w:rPr>
          <w:rFonts w:hint="eastAsia"/>
          <w:sz w:val="24"/>
          <w:szCs w:val="24"/>
        </w:rPr>
        <w:t>SOA</w:t>
      </w:r>
      <w:r w:rsidRPr="00352220">
        <w:rPr>
          <w:rFonts w:hint="eastAsia"/>
          <w:sz w:val="24"/>
          <w:szCs w:val="24"/>
        </w:rPr>
        <w:t>的一种实现，有点像</w:t>
      </w:r>
      <w:r w:rsidRPr="00352220">
        <w:rPr>
          <w:rFonts w:hint="eastAsia"/>
          <w:sz w:val="24"/>
          <w:szCs w:val="24"/>
        </w:rPr>
        <w:t>Tomcat</w:t>
      </w:r>
      <w:r w:rsidRPr="00352220">
        <w:rPr>
          <w:rFonts w:hint="eastAsia"/>
          <w:sz w:val="24"/>
          <w:szCs w:val="24"/>
        </w:rPr>
        <w:t>和</w:t>
      </w:r>
      <w:r w:rsidRPr="00352220">
        <w:rPr>
          <w:rFonts w:hint="eastAsia"/>
          <w:sz w:val="24"/>
          <w:szCs w:val="24"/>
        </w:rPr>
        <w:t>JSP/Servlet</w:t>
      </w:r>
      <w:r w:rsidRPr="00352220">
        <w:rPr>
          <w:rFonts w:hint="eastAsia"/>
          <w:sz w:val="24"/>
          <w:szCs w:val="24"/>
        </w:rPr>
        <w:t>规范的关系。</w:t>
      </w:r>
      <w:r w:rsidRPr="00352220">
        <w:rPr>
          <w:rFonts w:hint="eastAsia"/>
          <w:sz w:val="24"/>
          <w:szCs w:val="24"/>
        </w:rPr>
        <w:t>SOA</w:t>
      </w:r>
      <w:r w:rsidRPr="00352220">
        <w:rPr>
          <w:rFonts w:hint="eastAsia"/>
          <w:sz w:val="24"/>
          <w:szCs w:val="24"/>
        </w:rPr>
        <w:t>是一个比较虚的概念，例如它只提出定义一些接口和协议，那么这些东西具体应该怎样定义呢，</w:t>
      </w:r>
      <w:r w:rsidRPr="00352220">
        <w:rPr>
          <w:rFonts w:hint="eastAsia"/>
          <w:sz w:val="24"/>
          <w:szCs w:val="24"/>
        </w:rPr>
        <w:t>Web</w:t>
      </w:r>
      <w:r w:rsidRPr="00352220">
        <w:rPr>
          <w:rFonts w:hint="eastAsia"/>
          <w:sz w:val="24"/>
          <w:szCs w:val="24"/>
        </w:rPr>
        <w:t>服务就将它们具体化了：</w:t>
      </w:r>
      <w:r w:rsidRPr="00352220">
        <w:rPr>
          <w:rFonts w:hint="eastAsia"/>
          <w:sz w:val="24"/>
          <w:szCs w:val="24"/>
        </w:rPr>
        <w:t>Web</w:t>
      </w:r>
      <w:r w:rsidRPr="00352220">
        <w:rPr>
          <w:rFonts w:hint="eastAsia"/>
          <w:sz w:val="24"/>
          <w:szCs w:val="24"/>
        </w:rPr>
        <w:t>服务使用的协议都是基于</w:t>
      </w:r>
      <w:r w:rsidRPr="00352220">
        <w:rPr>
          <w:rFonts w:hint="eastAsia"/>
          <w:sz w:val="24"/>
          <w:szCs w:val="24"/>
        </w:rPr>
        <w:t>XML</w:t>
      </w:r>
      <w:r w:rsidRPr="00352220">
        <w:rPr>
          <w:rFonts w:hint="eastAsia"/>
          <w:sz w:val="24"/>
          <w:szCs w:val="24"/>
        </w:rPr>
        <w:t>的；</w:t>
      </w:r>
      <w:r w:rsidRPr="00352220">
        <w:rPr>
          <w:rFonts w:hint="eastAsia"/>
          <w:sz w:val="24"/>
          <w:szCs w:val="24"/>
        </w:rPr>
        <w:t>SOA</w:t>
      </w:r>
      <w:r w:rsidRPr="00352220">
        <w:rPr>
          <w:rFonts w:hint="eastAsia"/>
          <w:sz w:val="24"/>
          <w:szCs w:val="24"/>
        </w:rPr>
        <w:t>只说应该有三种角色，而</w:t>
      </w:r>
      <w:r w:rsidRPr="00352220">
        <w:rPr>
          <w:rFonts w:hint="eastAsia"/>
          <w:sz w:val="24"/>
          <w:szCs w:val="24"/>
        </w:rPr>
        <w:t>Web</w:t>
      </w:r>
      <w:r w:rsidRPr="00352220">
        <w:rPr>
          <w:rFonts w:hint="eastAsia"/>
          <w:sz w:val="24"/>
          <w:szCs w:val="24"/>
        </w:rPr>
        <w:t>服务里这三种角色都有具体的实现方式。看到这里你应该会问，那么</w:t>
      </w:r>
      <w:r w:rsidRPr="00352220">
        <w:rPr>
          <w:rFonts w:hint="eastAsia"/>
          <w:sz w:val="24"/>
          <w:szCs w:val="24"/>
        </w:rPr>
        <w:t>SOA</w:t>
      </w:r>
      <w:r w:rsidRPr="00352220">
        <w:rPr>
          <w:rFonts w:hint="eastAsia"/>
          <w:sz w:val="24"/>
          <w:szCs w:val="24"/>
        </w:rPr>
        <w:t>还有哪些实现呢？</w:t>
      </w:r>
      <w:r w:rsidRPr="00352220">
        <w:rPr>
          <w:rFonts w:hint="eastAsia"/>
          <w:sz w:val="24"/>
          <w:szCs w:val="24"/>
        </w:rPr>
        <w:t>CORBA</w:t>
      </w:r>
      <w:r w:rsidRPr="00352220">
        <w:rPr>
          <w:rFonts w:hint="eastAsia"/>
          <w:sz w:val="24"/>
          <w:szCs w:val="24"/>
        </w:rPr>
        <w:t>、</w:t>
      </w:r>
      <w:r w:rsidRPr="00352220">
        <w:rPr>
          <w:rFonts w:hint="eastAsia"/>
          <w:sz w:val="24"/>
          <w:szCs w:val="24"/>
        </w:rPr>
        <w:t>DCOM</w:t>
      </w:r>
      <w:r w:rsidRPr="00352220">
        <w:rPr>
          <w:rFonts w:hint="eastAsia"/>
          <w:sz w:val="24"/>
          <w:szCs w:val="24"/>
        </w:rPr>
        <w:t>和</w:t>
      </w:r>
      <w:r w:rsidRPr="00352220">
        <w:rPr>
          <w:rFonts w:hint="eastAsia"/>
          <w:sz w:val="24"/>
          <w:szCs w:val="24"/>
        </w:rPr>
        <w:t>J2EE</w:t>
      </w:r>
      <w:r w:rsidRPr="00352220">
        <w:rPr>
          <w:rFonts w:hint="eastAsia"/>
          <w:sz w:val="24"/>
          <w:szCs w:val="24"/>
        </w:rPr>
        <w:t>都可以算是，但我认为它们不能算很纯粹，至少它们并不都具有中立的协议。</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lastRenderedPageBreak/>
        <w:t>现在该用一个具体的例子来说明一下</w:t>
      </w:r>
      <w:r w:rsidRPr="00352220">
        <w:rPr>
          <w:rFonts w:hint="eastAsia"/>
          <w:sz w:val="24"/>
          <w:szCs w:val="24"/>
        </w:rPr>
        <w:t>Web</w:t>
      </w:r>
      <w:r w:rsidRPr="00352220">
        <w:rPr>
          <w:rFonts w:hint="eastAsia"/>
          <w:sz w:val="24"/>
          <w:szCs w:val="24"/>
        </w:rPr>
        <w:t>服务了，假设我们的系统中需要一项功能是查询当地的天气情况（世界时间、货币汇率等等，都一样），显然我们不会自己做一个从气象部门数据库中查找数据的程序，这需要很多手续也没有必要，更要命的是，这样做会增加我们与气象部门的耦合度。试想某一天气象部门的数据库结构改变了，我们将不得不修改自己的代码，如果他们忘记通知我们这一改变，想象一下客户会看到什么？</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为了利用</w:t>
      </w:r>
      <w:r w:rsidRPr="00352220">
        <w:rPr>
          <w:rFonts w:hint="eastAsia"/>
          <w:sz w:val="24"/>
          <w:szCs w:val="24"/>
        </w:rPr>
        <w:t>Web</w:t>
      </w:r>
      <w:r w:rsidRPr="00352220">
        <w:rPr>
          <w:rFonts w:hint="eastAsia"/>
          <w:sz w:val="24"/>
          <w:szCs w:val="24"/>
        </w:rPr>
        <w:t>服务，我们从某一注册中心查找和天气有关的服务，在结果中也许我们会选择收费较低，或者收费稍高但更稳定和准确的服务。从注册中心我们能够得到所选服务的完整描述，其中包含了各种数据类型和调用方式，利用这些信息，可以使用工具生成这些必要的类，以及客户端</w:t>
      </w:r>
      <w:r w:rsidRPr="00352220">
        <w:rPr>
          <w:rFonts w:hint="eastAsia"/>
          <w:sz w:val="24"/>
          <w:szCs w:val="24"/>
        </w:rPr>
        <w:t>Stub</w:t>
      </w:r>
      <w:r w:rsidRPr="00352220">
        <w:rPr>
          <w:rFonts w:hint="eastAsia"/>
          <w:sz w:val="24"/>
          <w:szCs w:val="24"/>
        </w:rPr>
        <w:t>，利用这个</w:t>
      </w:r>
      <w:r w:rsidRPr="00352220">
        <w:rPr>
          <w:rFonts w:hint="eastAsia"/>
          <w:sz w:val="24"/>
          <w:szCs w:val="24"/>
        </w:rPr>
        <w:t>Stub</w:t>
      </w:r>
      <w:r w:rsidRPr="00352220">
        <w:rPr>
          <w:rFonts w:hint="eastAsia"/>
          <w:sz w:val="24"/>
          <w:szCs w:val="24"/>
        </w:rPr>
        <w:t>就可以调用远程的</w:t>
      </w:r>
      <w:r w:rsidRPr="00352220">
        <w:rPr>
          <w:rFonts w:hint="eastAsia"/>
          <w:sz w:val="24"/>
          <w:szCs w:val="24"/>
        </w:rPr>
        <w:t>Web</w:t>
      </w:r>
      <w:r w:rsidRPr="00352220">
        <w:rPr>
          <w:rFonts w:hint="eastAsia"/>
          <w:sz w:val="24"/>
          <w:szCs w:val="24"/>
        </w:rPr>
        <w:t>服务了。在我们的例子中，调用后服务提供者会返回一个含有结果的消息，在我们的系统中可以从这个消息里得到所要的结果，并显示给客户。这样就形成一个完整的</w:t>
      </w:r>
      <w:r w:rsidRPr="00352220">
        <w:rPr>
          <w:rFonts w:hint="eastAsia"/>
          <w:sz w:val="24"/>
          <w:szCs w:val="24"/>
        </w:rPr>
        <w:t>Web</w:t>
      </w:r>
      <w:r w:rsidRPr="00352220">
        <w:rPr>
          <w:rFonts w:hint="eastAsia"/>
          <w:sz w:val="24"/>
          <w:szCs w:val="24"/>
        </w:rPr>
        <w:t>服务调用。这种调用方式被称为静态调用，因为在</w:t>
      </w:r>
      <w:r w:rsidRPr="00352220">
        <w:rPr>
          <w:rFonts w:hint="eastAsia"/>
          <w:sz w:val="24"/>
          <w:szCs w:val="24"/>
        </w:rPr>
        <w:t>Stub</w:t>
      </w:r>
      <w:r w:rsidRPr="00352220">
        <w:rPr>
          <w:rFonts w:hint="eastAsia"/>
          <w:sz w:val="24"/>
          <w:szCs w:val="24"/>
        </w:rPr>
        <w:t>里服务提供者的地址（被称为调用端点</w:t>
      </w:r>
      <w:r w:rsidRPr="00352220">
        <w:rPr>
          <w:rFonts w:hint="eastAsia"/>
          <w:sz w:val="24"/>
          <w:szCs w:val="24"/>
        </w:rPr>
        <w:t>endpoint</w:t>
      </w:r>
      <w:r w:rsidRPr="00352220">
        <w:rPr>
          <w:rFonts w:hint="eastAsia"/>
          <w:sz w:val="24"/>
          <w:szCs w:val="24"/>
        </w:rPr>
        <w:t>）是写定的，还有另外一种方式被称为动态调用，以后会讲到。</w:t>
      </w:r>
    </w:p>
    <w:p w:rsidR="00352220" w:rsidRPr="00352220" w:rsidRDefault="00352220" w:rsidP="00352220">
      <w:pPr>
        <w:pStyle w:val="a3"/>
        <w:ind w:firstLine="480"/>
        <w:rPr>
          <w:sz w:val="24"/>
          <w:szCs w:val="24"/>
        </w:rPr>
      </w:pPr>
    </w:p>
    <w:p w:rsidR="00352220" w:rsidRPr="00352220" w:rsidRDefault="00352220" w:rsidP="00352220">
      <w:pPr>
        <w:pStyle w:val="a3"/>
        <w:ind w:firstLine="480"/>
        <w:rPr>
          <w:sz w:val="24"/>
          <w:szCs w:val="24"/>
        </w:rPr>
      </w:pPr>
      <w:r w:rsidRPr="00352220">
        <w:rPr>
          <w:rFonts w:hint="eastAsia"/>
          <w:sz w:val="24"/>
          <w:szCs w:val="24"/>
        </w:rPr>
        <w:t>那么</w:t>
      </w:r>
      <w:r w:rsidRPr="00352220">
        <w:rPr>
          <w:rFonts w:hint="eastAsia"/>
          <w:sz w:val="24"/>
          <w:szCs w:val="24"/>
        </w:rPr>
        <w:t>Web</w:t>
      </w:r>
      <w:r w:rsidRPr="00352220">
        <w:rPr>
          <w:rFonts w:hint="eastAsia"/>
          <w:sz w:val="24"/>
          <w:szCs w:val="24"/>
        </w:rPr>
        <w:t>服务和以前的</w:t>
      </w:r>
      <w:r w:rsidRPr="00352220">
        <w:rPr>
          <w:rFonts w:hint="eastAsia"/>
          <w:sz w:val="24"/>
          <w:szCs w:val="24"/>
        </w:rPr>
        <w:t>RPC</w:t>
      </w:r>
      <w:r w:rsidRPr="00352220">
        <w:rPr>
          <w:rFonts w:hint="eastAsia"/>
          <w:sz w:val="24"/>
          <w:szCs w:val="24"/>
        </w:rPr>
        <w:t>（远程过程调用）有什么分别呢？</w:t>
      </w:r>
      <w:r w:rsidRPr="00352220">
        <w:rPr>
          <w:rFonts w:hint="eastAsia"/>
          <w:sz w:val="24"/>
          <w:szCs w:val="24"/>
        </w:rPr>
        <w:t>RPC</w:t>
      </w:r>
      <w:r w:rsidRPr="00352220">
        <w:rPr>
          <w:rFonts w:hint="eastAsia"/>
          <w:sz w:val="24"/>
          <w:szCs w:val="24"/>
        </w:rPr>
        <w:t>通常要求调用者和被调用者是同构的，即使用同样的语言编写，而</w:t>
      </w:r>
      <w:r w:rsidRPr="00352220">
        <w:rPr>
          <w:rFonts w:hint="eastAsia"/>
          <w:sz w:val="24"/>
          <w:szCs w:val="24"/>
        </w:rPr>
        <w:t>Web</w:t>
      </w:r>
      <w:r w:rsidRPr="00352220">
        <w:rPr>
          <w:rFonts w:hint="eastAsia"/>
          <w:sz w:val="24"/>
          <w:szCs w:val="24"/>
        </w:rPr>
        <w:t>服务没有这个要求（诀窍在于使用了</w:t>
      </w:r>
      <w:r w:rsidRPr="00352220">
        <w:rPr>
          <w:rFonts w:hint="eastAsia"/>
          <w:sz w:val="24"/>
          <w:szCs w:val="24"/>
        </w:rPr>
        <w:t>XML</w:t>
      </w:r>
      <w:r w:rsidRPr="00352220">
        <w:rPr>
          <w:rFonts w:hint="eastAsia"/>
          <w:sz w:val="24"/>
          <w:szCs w:val="24"/>
        </w:rPr>
        <w:t>封装消息），这就大大增加了灵活程度；另外，</w:t>
      </w:r>
      <w:r w:rsidRPr="00352220">
        <w:rPr>
          <w:rFonts w:hint="eastAsia"/>
          <w:sz w:val="24"/>
          <w:szCs w:val="24"/>
        </w:rPr>
        <w:t>Web</w:t>
      </w:r>
      <w:r w:rsidRPr="00352220">
        <w:rPr>
          <w:rFonts w:hint="eastAsia"/>
          <w:sz w:val="24"/>
          <w:szCs w:val="24"/>
        </w:rPr>
        <w:t>服务的调用除这种类似</w:t>
      </w:r>
      <w:r w:rsidRPr="00352220">
        <w:rPr>
          <w:rFonts w:hint="eastAsia"/>
          <w:sz w:val="24"/>
          <w:szCs w:val="24"/>
        </w:rPr>
        <w:t>RPC</w:t>
      </w:r>
      <w:r w:rsidRPr="00352220">
        <w:rPr>
          <w:rFonts w:hint="eastAsia"/>
          <w:sz w:val="24"/>
          <w:szCs w:val="24"/>
        </w:rPr>
        <w:t>的方式外，还可以是基于消息的方式，服务使用者可以只接收消息，或是只发送消息，在一些应用中这种方式十分有用。</w:t>
      </w:r>
    </w:p>
    <w:p w:rsidR="00352220" w:rsidRPr="00352220" w:rsidRDefault="00352220" w:rsidP="00352220">
      <w:pPr>
        <w:pStyle w:val="a3"/>
        <w:ind w:firstLine="480"/>
        <w:rPr>
          <w:sz w:val="24"/>
          <w:szCs w:val="24"/>
        </w:rPr>
      </w:pPr>
    </w:p>
    <w:p w:rsidR="00DA59E3" w:rsidRDefault="00352220" w:rsidP="00352220">
      <w:pPr>
        <w:pStyle w:val="a3"/>
        <w:ind w:firstLineChars="0"/>
        <w:rPr>
          <w:sz w:val="24"/>
          <w:szCs w:val="24"/>
        </w:rPr>
      </w:pPr>
      <w:r w:rsidRPr="00352220">
        <w:rPr>
          <w:rFonts w:hint="eastAsia"/>
          <w:sz w:val="24"/>
          <w:szCs w:val="24"/>
        </w:rPr>
        <w:t>内容总结一下就是：</w:t>
      </w:r>
      <w:r w:rsidRPr="00352220">
        <w:rPr>
          <w:rFonts w:hint="eastAsia"/>
          <w:sz w:val="24"/>
          <w:szCs w:val="24"/>
        </w:rPr>
        <w:t>Web</w:t>
      </w:r>
      <w:r w:rsidRPr="00352220">
        <w:rPr>
          <w:rFonts w:hint="eastAsia"/>
          <w:sz w:val="24"/>
          <w:szCs w:val="24"/>
        </w:rPr>
        <w:t>服务是</w:t>
      </w:r>
      <w:r w:rsidRPr="00352220">
        <w:rPr>
          <w:rFonts w:hint="eastAsia"/>
          <w:sz w:val="24"/>
          <w:szCs w:val="24"/>
        </w:rPr>
        <w:t>SOA</w:t>
      </w:r>
      <w:r w:rsidRPr="00352220">
        <w:rPr>
          <w:rFonts w:hint="eastAsia"/>
          <w:sz w:val="24"/>
          <w:szCs w:val="24"/>
        </w:rPr>
        <w:t>的实现，</w:t>
      </w:r>
      <w:r w:rsidRPr="00352220">
        <w:rPr>
          <w:rFonts w:hint="eastAsia"/>
          <w:sz w:val="24"/>
          <w:szCs w:val="24"/>
        </w:rPr>
        <w:t>Web</w:t>
      </w:r>
      <w:r w:rsidRPr="00352220">
        <w:rPr>
          <w:rFonts w:hint="eastAsia"/>
          <w:sz w:val="24"/>
          <w:szCs w:val="24"/>
        </w:rPr>
        <w:t>服务不是</w:t>
      </w:r>
      <w:r w:rsidRPr="00352220">
        <w:rPr>
          <w:rFonts w:hint="eastAsia"/>
          <w:sz w:val="24"/>
          <w:szCs w:val="24"/>
        </w:rPr>
        <w:t>RPC</w:t>
      </w:r>
      <w:r w:rsidRPr="00352220">
        <w:rPr>
          <w:rFonts w:hint="eastAsia"/>
          <w:sz w:val="24"/>
          <w:szCs w:val="24"/>
        </w:rPr>
        <w:t>。</w:t>
      </w:r>
    </w:p>
    <w:p w:rsidR="00E8313E" w:rsidRDefault="00E8313E" w:rsidP="00352220">
      <w:pPr>
        <w:pStyle w:val="a3"/>
        <w:ind w:firstLineChars="0"/>
        <w:rPr>
          <w:sz w:val="24"/>
          <w:szCs w:val="24"/>
        </w:rPr>
      </w:pPr>
    </w:p>
    <w:p w:rsidR="00E8313E" w:rsidRPr="00E8313E" w:rsidRDefault="00E8313E" w:rsidP="00E8313E">
      <w:pPr>
        <w:rPr>
          <w:b/>
          <w:sz w:val="24"/>
          <w:szCs w:val="24"/>
        </w:rPr>
      </w:pPr>
      <w:r w:rsidRPr="00E8313E">
        <w:rPr>
          <w:rFonts w:hint="eastAsia"/>
          <w:b/>
          <w:sz w:val="24"/>
          <w:szCs w:val="24"/>
        </w:rPr>
        <w:t>SOA</w:t>
      </w:r>
      <w:r w:rsidRPr="00E8313E">
        <w:rPr>
          <w:rFonts w:hint="eastAsia"/>
          <w:b/>
          <w:sz w:val="24"/>
          <w:szCs w:val="24"/>
        </w:rPr>
        <w:t>的原则</w:t>
      </w:r>
    </w:p>
    <w:p w:rsidR="00E8313E" w:rsidRPr="00E8313E" w:rsidRDefault="00E8313E" w:rsidP="00E8313E">
      <w:pPr>
        <w:rPr>
          <w:color w:val="FF0000"/>
          <w:sz w:val="24"/>
          <w:szCs w:val="24"/>
        </w:rPr>
      </w:pPr>
      <w:r w:rsidRPr="00E8313E">
        <w:rPr>
          <w:rFonts w:hint="eastAsia"/>
          <w:color w:val="FF0000"/>
          <w:sz w:val="24"/>
          <w:szCs w:val="24"/>
        </w:rPr>
        <w:t>服务封装</w:t>
      </w:r>
    </w:p>
    <w:p w:rsidR="00E8313E" w:rsidRPr="00E8313E" w:rsidRDefault="00E8313E" w:rsidP="00E8313E">
      <w:pPr>
        <w:rPr>
          <w:color w:val="FF0000"/>
          <w:sz w:val="24"/>
          <w:szCs w:val="24"/>
        </w:rPr>
      </w:pPr>
      <w:r w:rsidRPr="00E8313E">
        <w:rPr>
          <w:rFonts w:hint="eastAsia"/>
          <w:color w:val="FF0000"/>
          <w:sz w:val="24"/>
          <w:szCs w:val="24"/>
        </w:rPr>
        <w:t>服务松耦合</w:t>
      </w:r>
      <w:r w:rsidRPr="00E8313E">
        <w:rPr>
          <w:rFonts w:hint="eastAsia"/>
          <w:color w:val="FF0000"/>
          <w:sz w:val="24"/>
          <w:szCs w:val="24"/>
        </w:rPr>
        <w:t xml:space="preserve">(Loosely coupled) - </w:t>
      </w:r>
      <w:r w:rsidRPr="00E8313E">
        <w:rPr>
          <w:rFonts w:hint="eastAsia"/>
          <w:color w:val="FF0000"/>
          <w:sz w:val="24"/>
          <w:szCs w:val="24"/>
        </w:rPr>
        <w:t>服务之间的关系最小化，只是互相知道。</w:t>
      </w:r>
    </w:p>
    <w:p w:rsidR="00E8313E" w:rsidRPr="00E8313E" w:rsidRDefault="00E8313E" w:rsidP="00E8313E">
      <w:pPr>
        <w:rPr>
          <w:color w:val="FF0000"/>
          <w:sz w:val="24"/>
          <w:szCs w:val="24"/>
        </w:rPr>
      </w:pPr>
      <w:r w:rsidRPr="00E8313E">
        <w:rPr>
          <w:rFonts w:hint="eastAsia"/>
          <w:color w:val="FF0000"/>
          <w:sz w:val="24"/>
          <w:szCs w:val="24"/>
        </w:rPr>
        <w:t>服务契约</w:t>
      </w:r>
      <w:r w:rsidRPr="00E8313E">
        <w:rPr>
          <w:rFonts w:hint="eastAsia"/>
          <w:color w:val="FF0000"/>
          <w:sz w:val="24"/>
          <w:szCs w:val="24"/>
        </w:rPr>
        <w:t xml:space="preserve"> - </w:t>
      </w:r>
      <w:r w:rsidRPr="00E8313E">
        <w:rPr>
          <w:rFonts w:hint="eastAsia"/>
          <w:color w:val="FF0000"/>
          <w:sz w:val="24"/>
          <w:szCs w:val="24"/>
        </w:rPr>
        <w:t>服务按照服务描述文档所定义的服务契约行事。</w:t>
      </w:r>
    </w:p>
    <w:p w:rsidR="00E8313E" w:rsidRPr="00E8313E" w:rsidRDefault="00E8313E" w:rsidP="00E8313E">
      <w:pPr>
        <w:rPr>
          <w:color w:val="FF0000"/>
          <w:sz w:val="24"/>
          <w:szCs w:val="24"/>
        </w:rPr>
      </w:pPr>
      <w:r w:rsidRPr="00E8313E">
        <w:rPr>
          <w:rFonts w:hint="eastAsia"/>
          <w:color w:val="FF0000"/>
          <w:sz w:val="24"/>
          <w:szCs w:val="24"/>
        </w:rPr>
        <w:t>服务抽象</w:t>
      </w:r>
      <w:r w:rsidRPr="00E8313E">
        <w:rPr>
          <w:rFonts w:hint="eastAsia"/>
          <w:color w:val="FF0000"/>
          <w:sz w:val="24"/>
          <w:szCs w:val="24"/>
        </w:rPr>
        <w:t xml:space="preserve"> - </w:t>
      </w:r>
      <w:r w:rsidRPr="00E8313E">
        <w:rPr>
          <w:rFonts w:hint="eastAsia"/>
          <w:color w:val="FF0000"/>
          <w:sz w:val="24"/>
          <w:szCs w:val="24"/>
        </w:rPr>
        <w:t>除了服务契约中所描述的内容，服务将对外部隐藏逻辑。</w:t>
      </w:r>
    </w:p>
    <w:p w:rsidR="00E8313E" w:rsidRPr="00E8313E" w:rsidRDefault="00E8313E" w:rsidP="00E8313E">
      <w:pPr>
        <w:rPr>
          <w:color w:val="FF0000"/>
          <w:sz w:val="24"/>
          <w:szCs w:val="24"/>
        </w:rPr>
      </w:pPr>
      <w:r w:rsidRPr="00E8313E">
        <w:rPr>
          <w:rFonts w:hint="eastAsia"/>
          <w:color w:val="FF0000"/>
          <w:sz w:val="24"/>
          <w:szCs w:val="24"/>
        </w:rPr>
        <w:t>服务的重用性</w:t>
      </w:r>
      <w:r w:rsidRPr="00E8313E">
        <w:rPr>
          <w:rFonts w:hint="eastAsia"/>
          <w:color w:val="FF0000"/>
          <w:sz w:val="24"/>
          <w:szCs w:val="24"/>
        </w:rPr>
        <w:t xml:space="preserve"> - </w:t>
      </w:r>
      <w:r w:rsidRPr="00E8313E">
        <w:rPr>
          <w:rFonts w:hint="eastAsia"/>
          <w:color w:val="FF0000"/>
          <w:sz w:val="24"/>
          <w:szCs w:val="24"/>
        </w:rPr>
        <w:t>将逻辑分布在不同的服务中，以提高服务的重用性。</w:t>
      </w:r>
    </w:p>
    <w:p w:rsidR="00E8313E" w:rsidRPr="00E8313E" w:rsidRDefault="00E8313E" w:rsidP="00E8313E">
      <w:pPr>
        <w:rPr>
          <w:color w:val="FF0000"/>
          <w:sz w:val="24"/>
          <w:szCs w:val="24"/>
        </w:rPr>
      </w:pPr>
      <w:r w:rsidRPr="00E8313E">
        <w:rPr>
          <w:rFonts w:hint="eastAsia"/>
          <w:color w:val="FF0000"/>
          <w:sz w:val="24"/>
          <w:szCs w:val="24"/>
        </w:rPr>
        <w:t>服务的可组合性</w:t>
      </w:r>
      <w:r w:rsidRPr="00E8313E">
        <w:rPr>
          <w:rFonts w:hint="eastAsia"/>
          <w:color w:val="FF0000"/>
          <w:sz w:val="24"/>
          <w:szCs w:val="24"/>
        </w:rPr>
        <w:t xml:space="preserve"> - </w:t>
      </w:r>
      <w:r w:rsidRPr="00E8313E">
        <w:rPr>
          <w:rFonts w:hint="eastAsia"/>
          <w:color w:val="FF0000"/>
          <w:sz w:val="24"/>
          <w:szCs w:val="24"/>
        </w:rPr>
        <w:t>一组服务可以协调工作并组合起来形成一个组合服务。</w:t>
      </w:r>
    </w:p>
    <w:p w:rsidR="00E8313E" w:rsidRPr="00E8313E" w:rsidRDefault="00E8313E" w:rsidP="00E8313E">
      <w:pPr>
        <w:rPr>
          <w:color w:val="FF0000"/>
          <w:sz w:val="24"/>
          <w:szCs w:val="24"/>
        </w:rPr>
      </w:pPr>
      <w:r w:rsidRPr="00E8313E">
        <w:rPr>
          <w:rFonts w:hint="eastAsia"/>
          <w:color w:val="FF0000"/>
          <w:sz w:val="24"/>
          <w:szCs w:val="24"/>
        </w:rPr>
        <w:t>服务自治</w:t>
      </w:r>
      <w:r w:rsidRPr="00E8313E">
        <w:rPr>
          <w:rFonts w:hint="eastAsia"/>
          <w:color w:val="FF0000"/>
          <w:sz w:val="24"/>
          <w:szCs w:val="24"/>
        </w:rPr>
        <w:t xml:space="preserve"> </w:t>
      </w:r>
      <w:r w:rsidRPr="00E8313E">
        <w:rPr>
          <w:rFonts w:hint="eastAsia"/>
          <w:color w:val="FF0000"/>
          <w:sz w:val="24"/>
          <w:szCs w:val="24"/>
        </w:rPr>
        <w:t>–</w:t>
      </w:r>
      <w:r w:rsidRPr="00E8313E">
        <w:rPr>
          <w:rFonts w:hint="eastAsia"/>
          <w:color w:val="FF0000"/>
          <w:sz w:val="24"/>
          <w:szCs w:val="24"/>
        </w:rPr>
        <w:t xml:space="preserve"> </w:t>
      </w:r>
      <w:r w:rsidRPr="00E8313E">
        <w:rPr>
          <w:rFonts w:hint="eastAsia"/>
          <w:color w:val="FF0000"/>
          <w:sz w:val="24"/>
          <w:szCs w:val="24"/>
        </w:rPr>
        <w:t>服务对所封装的逻辑具有控制权</w:t>
      </w:r>
    </w:p>
    <w:p w:rsidR="00E8313E" w:rsidRPr="00E8313E" w:rsidRDefault="00E8313E" w:rsidP="00E8313E">
      <w:pPr>
        <w:rPr>
          <w:color w:val="FF0000"/>
          <w:sz w:val="24"/>
          <w:szCs w:val="24"/>
        </w:rPr>
      </w:pPr>
      <w:r w:rsidRPr="00E8313E">
        <w:rPr>
          <w:rFonts w:hint="eastAsia"/>
          <w:color w:val="FF0000"/>
          <w:sz w:val="24"/>
          <w:szCs w:val="24"/>
        </w:rPr>
        <w:t>服务无状态</w:t>
      </w:r>
      <w:r w:rsidRPr="00E8313E">
        <w:rPr>
          <w:rFonts w:hint="eastAsia"/>
          <w:color w:val="FF0000"/>
          <w:sz w:val="24"/>
          <w:szCs w:val="24"/>
        </w:rPr>
        <w:t xml:space="preserve"> </w:t>
      </w:r>
      <w:r w:rsidRPr="00E8313E">
        <w:rPr>
          <w:rFonts w:hint="eastAsia"/>
          <w:color w:val="FF0000"/>
          <w:sz w:val="24"/>
          <w:szCs w:val="24"/>
        </w:rPr>
        <w:t>–</w:t>
      </w:r>
      <w:r w:rsidRPr="00E8313E">
        <w:rPr>
          <w:rFonts w:hint="eastAsia"/>
          <w:color w:val="FF0000"/>
          <w:sz w:val="24"/>
          <w:szCs w:val="24"/>
        </w:rPr>
        <w:t xml:space="preserve"> </w:t>
      </w:r>
      <w:r w:rsidRPr="00E8313E">
        <w:rPr>
          <w:rFonts w:hint="eastAsia"/>
          <w:color w:val="FF0000"/>
          <w:sz w:val="24"/>
          <w:szCs w:val="24"/>
        </w:rPr>
        <w:t>服务将一个活动所需保存的资讯最小化。</w:t>
      </w:r>
    </w:p>
    <w:p w:rsidR="004D6DF3" w:rsidRPr="00FD1D7A" w:rsidRDefault="00E8313E" w:rsidP="00FD1D7A">
      <w:pPr>
        <w:rPr>
          <w:color w:val="FF0000"/>
          <w:sz w:val="24"/>
          <w:szCs w:val="24"/>
        </w:rPr>
      </w:pPr>
      <w:r w:rsidRPr="00E8313E">
        <w:rPr>
          <w:rFonts w:hint="eastAsia"/>
          <w:color w:val="FF0000"/>
          <w:sz w:val="24"/>
          <w:szCs w:val="24"/>
        </w:rPr>
        <w:t>服务的可被发现性</w:t>
      </w:r>
      <w:r w:rsidRPr="00E8313E">
        <w:rPr>
          <w:rFonts w:hint="eastAsia"/>
          <w:color w:val="FF0000"/>
          <w:sz w:val="24"/>
          <w:szCs w:val="24"/>
        </w:rPr>
        <w:t xml:space="preserve"> </w:t>
      </w:r>
      <w:r w:rsidRPr="00E8313E">
        <w:rPr>
          <w:rFonts w:hint="eastAsia"/>
          <w:color w:val="FF0000"/>
          <w:sz w:val="24"/>
          <w:szCs w:val="24"/>
        </w:rPr>
        <w:t>–</w:t>
      </w:r>
      <w:r w:rsidRPr="00E8313E">
        <w:rPr>
          <w:rFonts w:hint="eastAsia"/>
          <w:color w:val="FF0000"/>
          <w:sz w:val="24"/>
          <w:szCs w:val="24"/>
        </w:rPr>
        <w:t xml:space="preserve"> </w:t>
      </w:r>
      <w:r w:rsidRPr="00E8313E">
        <w:rPr>
          <w:rFonts w:hint="eastAsia"/>
          <w:color w:val="FF0000"/>
          <w:sz w:val="24"/>
          <w:szCs w:val="24"/>
        </w:rPr>
        <w:t>服务需要对外部提供描述资讯，这样可以通过现有的发现机制发现并访问这些服务。</w:t>
      </w:r>
    </w:p>
    <w:p w:rsidR="004A232A" w:rsidRPr="004A232A" w:rsidRDefault="004A232A" w:rsidP="004A232A">
      <w:pPr>
        <w:rPr>
          <w:sz w:val="24"/>
          <w:szCs w:val="24"/>
        </w:rPr>
      </w:pPr>
      <w:r>
        <w:rPr>
          <w:rFonts w:hint="eastAsia"/>
          <w:sz w:val="24"/>
          <w:szCs w:val="24"/>
        </w:rPr>
        <w:tab/>
      </w:r>
      <w:r w:rsidRPr="004A232A">
        <w:rPr>
          <w:rFonts w:hint="eastAsia"/>
          <w:sz w:val="24"/>
          <w:szCs w:val="24"/>
        </w:rPr>
        <w:t>服务导向的架构通常被定义为通过</w:t>
      </w:r>
      <w:r w:rsidRPr="004A232A">
        <w:rPr>
          <w:rFonts w:hint="eastAsia"/>
          <w:sz w:val="24"/>
          <w:szCs w:val="24"/>
        </w:rPr>
        <w:t>Web</w:t>
      </w:r>
      <w:r w:rsidRPr="004A232A">
        <w:rPr>
          <w:rFonts w:hint="eastAsia"/>
          <w:sz w:val="24"/>
          <w:szCs w:val="24"/>
        </w:rPr>
        <w:t>服务协议</w:t>
      </w:r>
      <w:proofErr w:type="gramStart"/>
      <w:r w:rsidRPr="004A232A">
        <w:rPr>
          <w:rFonts w:hint="eastAsia"/>
          <w:sz w:val="24"/>
          <w:szCs w:val="24"/>
        </w:rPr>
        <w:t>栈</w:t>
      </w:r>
      <w:proofErr w:type="gramEnd"/>
      <w:r w:rsidRPr="004A232A">
        <w:rPr>
          <w:rFonts w:hint="eastAsia"/>
          <w:sz w:val="24"/>
          <w:szCs w:val="24"/>
        </w:rPr>
        <w:t>暴露的服务</w:t>
      </w:r>
      <w:r w:rsidRPr="004A232A">
        <w:rPr>
          <w:rFonts w:hint="eastAsia"/>
          <w:sz w:val="24"/>
          <w:szCs w:val="24"/>
        </w:rPr>
        <w:t>[</w:t>
      </w:r>
      <w:r w:rsidRPr="004A232A">
        <w:rPr>
          <w:rFonts w:hint="eastAsia"/>
          <w:sz w:val="24"/>
          <w:szCs w:val="24"/>
        </w:rPr>
        <w:t>来源请求</w:t>
      </w:r>
      <w:r w:rsidRPr="004A232A">
        <w:rPr>
          <w:rFonts w:hint="eastAsia"/>
          <w:sz w:val="24"/>
          <w:szCs w:val="24"/>
        </w:rPr>
        <w:t>]</w:t>
      </w:r>
      <w:r w:rsidRPr="004A232A">
        <w:rPr>
          <w:rFonts w:hint="eastAsia"/>
          <w:sz w:val="24"/>
          <w:szCs w:val="24"/>
        </w:rPr>
        <w:t>。与</w:t>
      </w:r>
      <w:r w:rsidRPr="004A232A">
        <w:rPr>
          <w:rFonts w:hint="eastAsia"/>
          <w:sz w:val="24"/>
          <w:szCs w:val="24"/>
        </w:rPr>
        <w:t>SOA</w:t>
      </w:r>
      <w:r w:rsidRPr="004A232A">
        <w:rPr>
          <w:rFonts w:hint="eastAsia"/>
          <w:sz w:val="24"/>
          <w:szCs w:val="24"/>
        </w:rPr>
        <w:t>相关的</w:t>
      </w:r>
      <w:r w:rsidRPr="004A232A">
        <w:rPr>
          <w:rFonts w:hint="eastAsia"/>
          <w:sz w:val="24"/>
          <w:szCs w:val="24"/>
        </w:rPr>
        <w:t>Web</w:t>
      </w:r>
      <w:r w:rsidRPr="004A232A">
        <w:rPr>
          <w:rFonts w:hint="eastAsia"/>
          <w:sz w:val="24"/>
          <w:szCs w:val="24"/>
        </w:rPr>
        <w:t>服务的标准主要有：</w:t>
      </w:r>
    </w:p>
    <w:p w:rsidR="004A232A" w:rsidRPr="004A232A" w:rsidRDefault="004A232A" w:rsidP="004A232A">
      <w:pPr>
        <w:rPr>
          <w:sz w:val="24"/>
          <w:szCs w:val="24"/>
        </w:rPr>
      </w:pPr>
      <w:r w:rsidRPr="004A232A">
        <w:rPr>
          <w:rFonts w:hint="eastAsia"/>
          <w:sz w:val="24"/>
          <w:szCs w:val="24"/>
        </w:rPr>
        <w:t xml:space="preserve">XML - </w:t>
      </w:r>
      <w:r w:rsidRPr="004A232A">
        <w:rPr>
          <w:rFonts w:hint="eastAsia"/>
          <w:sz w:val="24"/>
          <w:szCs w:val="24"/>
        </w:rPr>
        <w:t>一种标记语言，用于以文档格式描述消息中的数据。</w:t>
      </w:r>
    </w:p>
    <w:p w:rsidR="004A232A" w:rsidRPr="004A232A" w:rsidRDefault="004A232A" w:rsidP="004A232A">
      <w:pPr>
        <w:rPr>
          <w:sz w:val="24"/>
          <w:szCs w:val="24"/>
        </w:rPr>
      </w:pPr>
      <w:r w:rsidRPr="004A232A">
        <w:rPr>
          <w:rFonts w:hint="eastAsia"/>
          <w:sz w:val="24"/>
          <w:szCs w:val="24"/>
        </w:rPr>
        <w:t>HTTP</w:t>
      </w:r>
      <w:r w:rsidRPr="004A232A">
        <w:rPr>
          <w:rFonts w:hint="eastAsia"/>
          <w:sz w:val="24"/>
          <w:szCs w:val="24"/>
        </w:rPr>
        <w:t>（或</w:t>
      </w:r>
      <w:r w:rsidRPr="004A232A">
        <w:rPr>
          <w:rFonts w:hint="eastAsia"/>
          <w:sz w:val="24"/>
          <w:szCs w:val="24"/>
        </w:rPr>
        <w:t>HTTPS</w:t>
      </w:r>
      <w:r w:rsidRPr="004A232A">
        <w:rPr>
          <w:rFonts w:hint="eastAsia"/>
          <w:sz w:val="24"/>
          <w:szCs w:val="24"/>
        </w:rPr>
        <w:t>）</w:t>
      </w:r>
      <w:r w:rsidRPr="004A232A">
        <w:rPr>
          <w:rFonts w:hint="eastAsia"/>
          <w:sz w:val="24"/>
          <w:szCs w:val="24"/>
        </w:rPr>
        <w:t xml:space="preserve"> - </w:t>
      </w:r>
      <w:r w:rsidRPr="004A232A">
        <w:rPr>
          <w:rFonts w:hint="eastAsia"/>
          <w:sz w:val="24"/>
          <w:szCs w:val="24"/>
        </w:rPr>
        <w:t>客户端和服务端之间用于传送信息而发送请求</w:t>
      </w:r>
      <w:r w:rsidRPr="004A232A">
        <w:rPr>
          <w:rFonts w:hint="eastAsia"/>
          <w:sz w:val="24"/>
          <w:szCs w:val="24"/>
        </w:rPr>
        <w:t>/</w:t>
      </w:r>
      <w:r w:rsidRPr="004A232A">
        <w:rPr>
          <w:rFonts w:hint="eastAsia"/>
          <w:sz w:val="24"/>
          <w:szCs w:val="24"/>
        </w:rPr>
        <w:t>回复的协议。</w:t>
      </w:r>
    </w:p>
    <w:p w:rsidR="004A232A" w:rsidRPr="004A232A" w:rsidRDefault="004A232A" w:rsidP="004A232A">
      <w:pPr>
        <w:rPr>
          <w:sz w:val="24"/>
          <w:szCs w:val="24"/>
        </w:rPr>
      </w:pPr>
      <w:r w:rsidRPr="004A232A">
        <w:rPr>
          <w:rFonts w:hint="eastAsia"/>
          <w:sz w:val="24"/>
          <w:szCs w:val="24"/>
        </w:rPr>
        <w:t>SOAP</w:t>
      </w:r>
      <w:r w:rsidRPr="004A232A">
        <w:rPr>
          <w:rFonts w:hint="eastAsia"/>
          <w:sz w:val="24"/>
          <w:szCs w:val="24"/>
        </w:rPr>
        <w:t>（</w:t>
      </w:r>
      <w:r w:rsidRPr="004A232A">
        <w:rPr>
          <w:rFonts w:hint="eastAsia"/>
          <w:sz w:val="24"/>
          <w:szCs w:val="24"/>
        </w:rPr>
        <w:t>Simple Object Access Protocol</w:t>
      </w:r>
      <w:r w:rsidRPr="004A232A">
        <w:rPr>
          <w:rFonts w:hint="eastAsia"/>
          <w:sz w:val="24"/>
          <w:szCs w:val="24"/>
        </w:rPr>
        <w:t>）</w:t>
      </w:r>
      <w:r w:rsidRPr="004A232A">
        <w:rPr>
          <w:rFonts w:hint="eastAsia"/>
          <w:sz w:val="24"/>
          <w:szCs w:val="24"/>
        </w:rPr>
        <w:t xml:space="preserve"> - </w:t>
      </w:r>
      <w:r w:rsidRPr="004A232A">
        <w:rPr>
          <w:rFonts w:hint="eastAsia"/>
          <w:sz w:val="24"/>
          <w:szCs w:val="24"/>
        </w:rPr>
        <w:t>在计算机网络上交换基于</w:t>
      </w:r>
      <w:r w:rsidRPr="004A232A">
        <w:rPr>
          <w:rFonts w:hint="eastAsia"/>
          <w:sz w:val="24"/>
          <w:szCs w:val="24"/>
        </w:rPr>
        <w:t>XML</w:t>
      </w:r>
      <w:r w:rsidRPr="004A232A">
        <w:rPr>
          <w:rFonts w:hint="eastAsia"/>
          <w:sz w:val="24"/>
          <w:szCs w:val="24"/>
        </w:rPr>
        <w:t>的消息的协议，通常是用</w:t>
      </w:r>
      <w:r w:rsidRPr="004A232A">
        <w:rPr>
          <w:rFonts w:hint="eastAsia"/>
          <w:sz w:val="24"/>
          <w:szCs w:val="24"/>
        </w:rPr>
        <w:t>HTTP</w:t>
      </w:r>
      <w:r w:rsidRPr="004A232A">
        <w:rPr>
          <w:rFonts w:hint="eastAsia"/>
          <w:sz w:val="24"/>
          <w:szCs w:val="24"/>
        </w:rPr>
        <w:t>。</w:t>
      </w:r>
    </w:p>
    <w:p w:rsidR="004A232A" w:rsidRPr="004A232A" w:rsidRDefault="004A232A" w:rsidP="004A232A">
      <w:pPr>
        <w:rPr>
          <w:sz w:val="24"/>
          <w:szCs w:val="24"/>
        </w:rPr>
      </w:pPr>
      <w:r w:rsidRPr="004A232A">
        <w:rPr>
          <w:rFonts w:hint="eastAsia"/>
          <w:sz w:val="24"/>
          <w:szCs w:val="24"/>
        </w:rPr>
        <w:t>WSDL</w:t>
      </w:r>
      <w:r w:rsidRPr="004A232A">
        <w:rPr>
          <w:rFonts w:hint="eastAsia"/>
          <w:sz w:val="24"/>
          <w:szCs w:val="24"/>
        </w:rPr>
        <w:t>（</w:t>
      </w:r>
      <w:r w:rsidRPr="004A232A">
        <w:rPr>
          <w:rFonts w:hint="eastAsia"/>
          <w:sz w:val="24"/>
          <w:szCs w:val="24"/>
        </w:rPr>
        <w:t>Web Services Description Language</w:t>
      </w:r>
      <w:r w:rsidRPr="004A232A">
        <w:rPr>
          <w:rFonts w:hint="eastAsia"/>
          <w:sz w:val="24"/>
          <w:szCs w:val="24"/>
        </w:rPr>
        <w:t>，</w:t>
      </w:r>
      <w:r w:rsidRPr="004A232A">
        <w:rPr>
          <w:rFonts w:hint="eastAsia"/>
          <w:sz w:val="24"/>
          <w:szCs w:val="24"/>
        </w:rPr>
        <w:t>Web</w:t>
      </w:r>
      <w:r w:rsidRPr="004A232A">
        <w:rPr>
          <w:rFonts w:hint="eastAsia"/>
          <w:sz w:val="24"/>
          <w:szCs w:val="24"/>
        </w:rPr>
        <w:t>服务描述语言）</w:t>
      </w:r>
      <w:r w:rsidRPr="004A232A">
        <w:rPr>
          <w:rFonts w:hint="eastAsia"/>
          <w:sz w:val="24"/>
          <w:szCs w:val="24"/>
        </w:rPr>
        <w:t xml:space="preserve"> - </w:t>
      </w:r>
      <w:r w:rsidRPr="004A232A">
        <w:rPr>
          <w:rFonts w:hint="eastAsia"/>
          <w:sz w:val="24"/>
          <w:szCs w:val="24"/>
        </w:rPr>
        <w:t>基于</w:t>
      </w:r>
      <w:r w:rsidRPr="004A232A">
        <w:rPr>
          <w:rFonts w:hint="eastAsia"/>
          <w:sz w:val="24"/>
          <w:szCs w:val="24"/>
        </w:rPr>
        <w:t>XML</w:t>
      </w:r>
      <w:r w:rsidRPr="004A232A">
        <w:rPr>
          <w:rFonts w:hint="eastAsia"/>
          <w:sz w:val="24"/>
          <w:szCs w:val="24"/>
        </w:rPr>
        <w:t>的描述语言，用于描述与服务交互所需的服务的公共接口，协议绑定，消息格式。</w:t>
      </w:r>
    </w:p>
    <w:p w:rsidR="004A232A" w:rsidRPr="004A232A" w:rsidRDefault="004A232A" w:rsidP="004A232A">
      <w:pPr>
        <w:rPr>
          <w:sz w:val="24"/>
          <w:szCs w:val="24"/>
        </w:rPr>
      </w:pPr>
      <w:r w:rsidRPr="004A232A">
        <w:rPr>
          <w:rFonts w:hint="eastAsia"/>
          <w:sz w:val="24"/>
          <w:szCs w:val="24"/>
        </w:rPr>
        <w:lastRenderedPageBreak/>
        <w:t>UDDI</w:t>
      </w:r>
      <w:r w:rsidRPr="004A232A">
        <w:rPr>
          <w:rFonts w:hint="eastAsia"/>
          <w:sz w:val="24"/>
          <w:szCs w:val="24"/>
        </w:rPr>
        <w:t>（</w:t>
      </w:r>
      <w:r w:rsidRPr="004A232A">
        <w:rPr>
          <w:rFonts w:hint="eastAsia"/>
          <w:sz w:val="24"/>
          <w:szCs w:val="24"/>
        </w:rPr>
        <w:t>Universal Description, Discovery, and Integration</w:t>
      </w:r>
      <w:r w:rsidRPr="004A232A">
        <w:rPr>
          <w:rFonts w:hint="eastAsia"/>
          <w:sz w:val="24"/>
          <w:szCs w:val="24"/>
        </w:rPr>
        <w:t>，是统一描述、发现和集成）</w:t>
      </w:r>
      <w:r w:rsidRPr="004A232A">
        <w:rPr>
          <w:rFonts w:hint="eastAsia"/>
          <w:sz w:val="24"/>
          <w:szCs w:val="24"/>
        </w:rPr>
        <w:t xml:space="preserve"> - </w:t>
      </w:r>
      <w:r w:rsidRPr="004A232A">
        <w:rPr>
          <w:rFonts w:hint="eastAsia"/>
          <w:sz w:val="24"/>
          <w:szCs w:val="24"/>
        </w:rPr>
        <w:t>基于</w:t>
      </w:r>
      <w:r w:rsidRPr="004A232A">
        <w:rPr>
          <w:rFonts w:hint="eastAsia"/>
          <w:sz w:val="24"/>
          <w:szCs w:val="24"/>
        </w:rPr>
        <w:t>XML</w:t>
      </w:r>
      <w:r w:rsidRPr="004A232A">
        <w:rPr>
          <w:rFonts w:hint="eastAsia"/>
          <w:sz w:val="24"/>
          <w:szCs w:val="24"/>
        </w:rPr>
        <w:t>的注册协议，用于发布</w:t>
      </w:r>
      <w:r w:rsidRPr="004A232A">
        <w:rPr>
          <w:rFonts w:hint="eastAsia"/>
          <w:sz w:val="24"/>
          <w:szCs w:val="24"/>
        </w:rPr>
        <w:t>WSDL</w:t>
      </w:r>
      <w:r w:rsidRPr="004A232A">
        <w:rPr>
          <w:rFonts w:hint="eastAsia"/>
          <w:sz w:val="24"/>
          <w:szCs w:val="24"/>
        </w:rPr>
        <w:t>并允许第三方发现这些服务。</w:t>
      </w:r>
    </w:p>
    <w:p w:rsidR="004D6DF3" w:rsidRDefault="004A232A" w:rsidP="004A232A">
      <w:pPr>
        <w:rPr>
          <w:sz w:val="24"/>
          <w:szCs w:val="24"/>
        </w:rPr>
      </w:pPr>
      <w:r w:rsidRPr="004A232A">
        <w:rPr>
          <w:rFonts w:hint="eastAsia"/>
          <w:sz w:val="24"/>
          <w:szCs w:val="24"/>
        </w:rPr>
        <w:t>注意，一个系统要成为服务导向的系统并不需要这些协议，比如一些服务导向的系统可以通过</w:t>
      </w:r>
      <w:r w:rsidRPr="004A232A">
        <w:rPr>
          <w:rFonts w:hint="eastAsia"/>
          <w:sz w:val="24"/>
          <w:szCs w:val="24"/>
        </w:rPr>
        <w:t>CORBA</w:t>
      </w:r>
      <w:r w:rsidRPr="004A232A">
        <w:rPr>
          <w:rFonts w:hint="eastAsia"/>
          <w:sz w:val="24"/>
          <w:szCs w:val="24"/>
        </w:rPr>
        <w:t>实现。</w:t>
      </w:r>
    </w:p>
    <w:p w:rsidR="004A232A" w:rsidRDefault="004A232A" w:rsidP="004A232A">
      <w:pPr>
        <w:rPr>
          <w:sz w:val="24"/>
          <w:szCs w:val="24"/>
        </w:rPr>
      </w:pPr>
    </w:p>
    <w:p w:rsidR="004A232A" w:rsidRPr="004A232A" w:rsidRDefault="004A232A" w:rsidP="004A232A">
      <w:pPr>
        <w:rPr>
          <w:sz w:val="24"/>
          <w:szCs w:val="24"/>
        </w:rPr>
      </w:pPr>
    </w:p>
    <w:p w:rsidR="00B367B3" w:rsidRDefault="00B367B3" w:rsidP="00E43A70">
      <w:pPr>
        <w:pStyle w:val="a3"/>
        <w:numPr>
          <w:ilvl w:val="0"/>
          <w:numId w:val="1"/>
        </w:numPr>
        <w:ind w:firstLineChars="0"/>
        <w:rPr>
          <w:sz w:val="24"/>
          <w:szCs w:val="24"/>
        </w:rPr>
      </w:pPr>
      <w:proofErr w:type="spellStart"/>
      <w:r w:rsidRPr="00E43A70">
        <w:rPr>
          <w:rFonts w:hint="eastAsia"/>
          <w:sz w:val="24"/>
          <w:szCs w:val="24"/>
        </w:rPr>
        <w:t>Dubbo</w:t>
      </w:r>
      <w:proofErr w:type="spellEnd"/>
    </w:p>
    <w:p w:rsidR="006662D6" w:rsidRPr="006662D6" w:rsidRDefault="006662D6" w:rsidP="006662D6">
      <w:pPr>
        <w:widowControl/>
        <w:shd w:val="clear" w:color="auto" w:fill="FFFFFF"/>
        <w:spacing w:before="420" w:after="60"/>
        <w:jc w:val="left"/>
        <w:outlineLvl w:val="2"/>
        <w:rPr>
          <w:rFonts w:ascii="Arial" w:eastAsia="宋体" w:hAnsi="Arial" w:cs="Arial"/>
          <w:b/>
          <w:bCs/>
          <w:color w:val="8F4E0B"/>
          <w:kern w:val="0"/>
          <w:sz w:val="30"/>
          <w:szCs w:val="30"/>
        </w:rPr>
      </w:pPr>
      <w:r w:rsidRPr="006662D6">
        <w:rPr>
          <w:rFonts w:ascii="Arial" w:eastAsia="宋体" w:hAnsi="Arial" w:cs="Arial"/>
          <w:b/>
          <w:bCs/>
          <w:color w:val="8F4E0B"/>
          <w:kern w:val="0"/>
          <w:sz w:val="30"/>
          <w:szCs w:val="30"/>
        </w:rPr>
        <w:t>背景</w:t>
      </w:r>
    </w:p>
    <w:p w:rsidR="006662D6" w:rsidRPr="006662D6" w:rsidRDefault="006662D6" w:rsidP="00B40F0D">
      <w:pPr>
        <w:widowControl/>
        <w:shd w:val="clear" w:color="auto" w:fill="FFFFFF"/>
        <w:spacing w:before="150" w:after="150" w:line="260" w:lineRule="atLeast"/>
        <w:ind w:firstLine="420"/>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随着互联网的发展，网站应用的规模不断扩大，常规的垂直应用架构已无法应对，分布式服务架构以及流动计算架构势在必行，亟需一个治理系统确保架构有条不紊的演进。</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5130000" cy="1540800"/>
            <wp:effectExtent l="0" t="0" r="0" b="2540"/>
            <wp:docPr id="4" name="图片 4" descr="http://dubbo.io/dubbo-architecture-roadmap.jpg-version=1&amp;modificationDate=1331143666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ubbo.io/dubbo-architecture-roadmap.jpg-version=1&amp;modificationDate=1331143666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000" cy="1540800"/>
                    </a:xfrm>
                    <a:prstGeom prst="rect">
                      <a:avLst/>
                    </a:prstGeom>
                    <a:noFill/>
                    <a:ln>
                      <a:noFill/>
                    </a:ln>
                  </pic:spPr>
                </pic:pic>
              </a:graphicData>
            </a:graphic>
          </wp:inline>
        </w:drawing>
      </w:r>
    </w:p>
    <w:p w:rsidR="006662D6" w:rsidRPr="006662D6" w:rsidRDefault="006662D6" w:rsidP="006662D6">
      <w:pPr>
        <w:widowControl/>
        <w:numPr>
          <w:ilvl w:val="0"/>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单一应用架构</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当网站流量</w:t>
      </w:r>
      <w:proofErr w:type="gramStart"/>
      <w:r w:rsidRPr="006662D6">
        <w:rPr>
          <w:rFonts w:ascii="Arial" w:eastAsia="宋体" w:hAnsi="Arial" w:cs="Arial"/>
          <w:color w:val="000000"/>
          <w:kern w:val="0"/>
          <w:sz w:val="20"/>
          <w:szCs w:val="20"/>
        </w:rPr>
        <w:t>很</w:t>
      </w:r>
      <w:proofErr w:type="gramEnd"/>
      <w:r w:rsidRPr="006662D6">
        <w:rPr>
          <w:rFonts w:ascii="Arial" w:eastAsia="宋体" w:hAnsi="Arial" w:cs="Arial"/>
          <w:color w:val="000000"/>
          <w:kern w:val="0"/>
          <w:sz w:val="20"/>
          <w:szCs w:val="20"/>
        </w:rPr>
        <w:t>小时，只需一个应用，将所有功能都部署在一起，以减少部署节点和成本。</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此时，用于简化</w:t>
      </w:r>
      <w:proofErr w:type="gramStart"/>
      <w:r w:rsidRPr="006662D6">
        <w:rPr>
          <w:rFonts w:ascii="Arial" w:eastAsia="宋体" w:hAnsi="Arial" w:cs="Arial"/>
          <w:color w:val="000000"/>
          <w:kern w:val="0"/>
          <w:sz w:val="20"/>
          <w:szCs w:val="20"/>
        </w:rPr>
        <w:t>增删改查工作量</w:t>
      </w:r>
      <w:proofErr w:type="gramEnd"/>
      <w:r w:rsidRPr="006662D6">
        <w:rPr>
          <w:rFonts w:ascii="Arial" w:eastAsia="宋体" w:hAnsi="Arial" w:cs="Arial"/>
          <w:color w:val="000000"/>
          <w:kern w:val="0"/>
          <w:sz w:val="20"/>
          <w:szCs w:val="20"/>
        </w:rPr>
        <w:t>的</w:t>
      </w:r>
      <w:r w:rsidRPr="006662D6">
        <w:rPr>
          <w:rFonts w:ascii="Arial" w:eastAsia="宋体" w:hAnsi="Arial" w:cs="Arial"/>
          <w:color w:val="000000"/>
          <w:kern w:val="0"/>
          <w:sz w:val="20"/>
          <w:szCs w:val="20"/>
        </w:rPr>
        <w:t> </w:t>
      </w:r>
      <w:r w:rsidRPr="006662D6">
        <w:rPr>
          <w:rFonts w:ascii="Arial" w:eastAsia="宋体" w:hAnsi="Arial" w:cs="Arial"/>
          <w:b/>
          <w:bCs/>
          <w:color w:val="000000"/>
          <w:kern w:val="0"/>
          <w:sz w:val="20"/>
          <w:szCs w:val="20"/>
        </w:rPr>
        <w:t>数据访问框架</w:t>
      </w:r>
      <w:r w:rsidRPr="006662D6">
        <w:rPr>
          <w:rFonts w:ascii="Arial" w:eastAsia="宋体" w:hAnsi="Arial" w:cs="Arial"/>
          <w:b/>
          <w:bCs/>
          <w:color w:val="000000"/>
          <w:kern w:val="0"/>
          <w:sz w:val="20"/>
          <w:szCs w:val="20"/>
        </w:rPr>
        <w:t>(ORM)</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是关键。</w:t>
      </w:r>
    </w:p>
    <w:p w:rsidR="006662D6" w:rsidRPr="006662D6" w:rsidRDefault="006662D6" w:rsidP="006662D6">
      <w:pPr>
        <w:widowControl/>
        <w:numPr>
          <w:ilvl w:val="0"/>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垂直应用架构</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当访问量逐渐增大，单一应用增加机器带来的加速度越来越小，将应用拆成互不相干的几个应用，以提升效率。</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此时，用于加速前端页面开发的</w:t>
      </w:r>
      <w:r w:rsidRPr="006662D6">
        <w:rPr>
          <w:rFonts w:ascii="Arial" w:eastAsia="宋体" w:hAnsi="Arial" w:cs="Arial"/>
          <w:color w:val="000000"/>
          <w:kern w:val="0"/>
          <w:sz w:val="20"/>
          <w:szCs w:val="20"/>
        </w:rPr>
        <w:t> </w:t>
      </w:r>
      <w:r w:rsidRPr="006662D6">
        <w:rPr>
          <w:rFonts w:ascii="Arial" w:eastAsia="宋体" w:hAnsi="Arial" w:cs="Arial"/>
          <w:b/>
          <w:bCs/>
          <w:color w:val="000000"/>
          <w:kern w:val="0"/>
          <w:sz w:val="20"/>
          <w:szCs w:val="20"/>
        </w:rPr>
        <w:t>Web</w:t>
      </w:r>
      <w:r w:rsidRPr="006662D6">
        <w:rPr>
          <w:rFonts w:ascii="Arial" w:eastAsia="宋体" w:hAnsi="Arial" w:cs="Arial"/>
          <w:b/>
          <w:bCs/>
          <w:color w:val="000000"/>
          <w:kern w:val="0"/>
          <w:sz w:val="20"/>
          <w:szCs w:val="20"/>
        </w:rPr>
        <w:t>框架</w:t>
      </w:r>
      <w:r w:rsidRPr="006662D6">
        <w:rPr>
          <w:rFonts w:ascii="Arial" w:eastAsia="宋体" w:hAnsi="Arial" w:cs="Arial"/>
          <w:b/>
          <w:bCs/>
          <w:color w:val="000000"/>
          <w:kern w:val="0"/>
          <w:sz w:val="20"/>
          <w:szCs w:val="20"/>
        </w:rPr>
        <w:t>(MVC)</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是关键。</w:t>
      </w:r>
    </w:p>
    <w:p w:rsidR="006662D6" w:rsidRPr="006662D6" w:rsidRDefault="006662D6" w:rsidP="006662D6">
      <w:pPr>
        <w:widowControl/>
        <w:numPr>
          <w:ilvl w:val="0"/>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分布式服务架构</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当垂直应用越来越多，应用之间交互不可避免，将核心业务抽取出来，作为独立的服务，逐渐形成稳定的服务中心，使前端应用能更快速的响应多变的市场需求。</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此时，用于提高业务复用及整合的</w:t>
      </w:r>
      <w:r w:rsidRPr="006662D6">
        <w:rPr>
          <w:rFonts w:ascii="Arial" w:eastAsia="宋体" w:hAnsi="Arial" w:cs="Arial"/>
          <w:color w:val="000000"/>
          <w:kern w:val="0"/>
          <w:sz w:val="20"/>
          <w:szCs w:val="20"/>
        </w:rPr>
        <w:t> </w:t>
      </w:r>
      <w:r w:rsidRPr="006662D6">
        <w:rPr>
          <w:rFonts w:ascii="Arial" w:eastAsia="宋体" w:hAnsi="Arial" w:cs="Arial"/>
          <w:b/>
          <w:bCs/>
          <w:color w:val="000000"/>
          <w:kern w:val="0"/>
          <w:sz w:val="20"/>
          <w:szCs w:val="20"/>
        </w:rPr>
        <w:t>分布式服务框架</w:t>
      </w:r>
      <w:r w:rsidRPr="006662D6">
        <w:rPr>
          <w:rFonts w:ascii="Arial" w:eastAsia="宋体" w:hAnsi="Arial" w:cs="Arial"/>
          <w:b/>
          <w:bCs/>
          <w:color w:val="000000"/>
          <w:kern w:val="0"/>
          <w:sz w:val="20"/>
          <w:szCs w:val="20"/>
        </w:rPr>
        <w:t>(RPC)</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是关键。</w:t>
      </w:r>
    </w:p>
    <w:p w:rsidR="006662D6" w:rsidRPr="006662D6" w:rsidRDefault="006662D6" w:rsidP="006662D6">
      <w:pPr>
        <w:widowControl/>
        <w:numPr>
          <w:ilvl w:val="0"/>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流动计算架构</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当服务越来越多，容量的评估，小服务资源的浪费等问题逐渐显现，此时需增加一个调度中心基于访问压力实时管理集群容量，提高集群利用率。</w:t>
      </w:r>
    </w:p>
    <w:p w:rsidR="006662D6" w:rsidRPr="006662D6" w:rsidRDefault="006662D6" w:rsidP="006662D6">
      <w:pPr>
        <w:widowControl/>
        <w:numPr>
          <w:ilvl w:val="1"/>
          <w:numId w:val="2"/>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此时，用于提高机器利用率的</w:t>
      </w:r>
      <w:r w:rsidRPr="006662D6">
        <w:rPr>
          <w:rFonts w:ascii="Arial" w:eastAsia="宋体" w:hAnsi="Arial" w:cs="Arial"/>
          <w:color w:val="000000"/>
          <w:kern w:val="0"/>
          <w:sz w:val="20"/>
          <w:szCs w:val="20"/>
        </w:rPr>
        <w:t> </w:t>
      </w:r>
      <w:r w:rsidRPr="006662D6">
        <w:rPr>
          <w:rFonts w:ascii="Arial" w:eastAsia="宋体" w:hAnsi="Arial" w:cs="Arial"/>
          <w:b/>
          <w:bCs/>
          <w:color w:val="000000"/>
          <w:kern w:val="0"/>
          <w:sz w:val="20"/>
          <w:szCs w:val="20"/>
        </w:rPr>
        <w:t>资源调度和治理中心</w:t>
      </w:r>
      <w:r w:rsidRPr="006662D6">
        <w:rPr>
          <w:rFonts w:ascii="Arial" w:eastAsia="宋体" w:hAnsi="Arial" w:cs="Arial"/>
          <w:b/>
          <w:bCs/>
          <w:color w:val="000000"/>
          <w:kern w:val="0"/>
          <w:sz w:val="20"/>
          <w:szCs w:val="20"/>
        </w:rPr>
        <w:t>(SOA)</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是关键。</w:t>
      </w:r>
    </w:p>
    <w:p w:rsidR="006662D6" w:rsidRPr="006662D6" w:rsidRDefault="006662D6" w:rsidP="00E7693B">
      <w:pPr>
        <w:widowControl/>
        <w:shd w:val="clear" w:color="auto" w:fill="FFFFFF"/>
        <w:spacing w:before="420" w:after="60"/>
        <w:jc w:val="left"/>
        <w:outlineLvl w:val="2"/>
        <w:rPr>
          <w:rFonts w:ascii="Arial" w:eastAsia="宋体" w:hAnsi="Arial" w:cs="Arial"/>
          <w:b/>
          <w:bCs/>
          <w:color w:val="8F4E0B"/>
          <w:kern w:val="0"/>
          <w:sz w:val="30"/>
          <w:szCs w:val="30"/>
        </w:rPr>
      </w:pPr>
      <w:bookmarkStart w:id="0" w:name="UserGuide-zh-%E9%9C%80%E6%B1%82"/>
      <w:bookmarkEnd w:id="0"/>
      <w:r w:rsidRPr="006662D6">
        <w:rPr>
          <w:rFonts w:ascii="Arial" w:eastAsia="宋体" w:hAnsi="Arial" w:cs="Arial"/>
          <w:b/>
          <w:bCs/>
          <w:color w:val="8F4E0B"/>
          <w:kern w:val="0"/>
          <w:sz w:val="30"/>
          <w:szCs w:val="30"/>
        </w:rPr>
        <w:t>需求</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extent cx="5126400" cy="2926800"/>
            <wp:effectExtent l="0" t="0" r="0" b="6985"/>
            <wp:docPr id="3" name="图片 3" descr="http://dubbo.io/dubbo-service-governance.jpg-version=1&amp;modificationDate=133188761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ubbo.io/dubbo-service-governance.jpg-version=1&amp;modificationDate=1331887614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400" cy="2926800"/>
                    </a:xfrm>
                    <a:prstGeom prst="rect">
                      <a:avLst/>
                    </a:prstGeom>
                    <a:noFill/>
                    <a:ln>
                      <a:noFill/>
                    </a:ln>
                  </pic:spPr>
                </pic:pic>
              </a:graphicData>
            </a:graphic>
          </wp:inline>
        </w:drawing>
      </w:r>
    </w:p>
    <w:p w:rsidR="006662D6" w:rsidRPr="006662D6" w:rsidRDefault="006662D6" w:rsidP="00881AB7">
      <w:pPr>
        <w:widowControl/>
        <w:shd w:val="clear" w:color="auto" w:fill="FFFFFF"/>
        <w:spacing w:before="150" w:after="150" w:line="260" w:lineRule="atLeast"/>
        <w:ind w:firstLine="420"/>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在大规模服务化之前，应用可能只是通过</w:t>
      </w:r>
      <w:r w:rsidRPr="006662D6">
        <w:rPr>
          <w:rFonts w:ascii="Arial" w:eastAsia="宋体" w:hAnsi="Arial" w:cs="Arial"/>
          <w:color w:val="000000"/>
          <w:kern w:val="0"/>
          <w:sz w:val="20"/>
          <w:szCs w:val="20"/>
        </w:rPr>
        <w:t>RMI</w:t>
      </w:r>
      <w:r w:rsidRPr="006662D6">
        <w:rPr>
          <w:rFonts w:ascii="Arial" w:eastAsia="宋体" w:hAnsi="Arial" w:cs="Arial"/>
          <w:color w:val="000000"/>
          <w:kern w:val="0"/>
          <w:sz w:val="20"/>
          <w:szCs w:val="20"/>
        </w:rPr>
        <w:t>或</w:t>
      </w:r>
      <w:r w:rsidRPr="006662D6">
        <w:rPr>
          <w:rFonts w:ascii="Arial" w:eastAsia="宋体" w:hAnsi="Arial" w:cs="Arial"/>
          <w:color w:val="000000"/>
          <w:kern w:val="0"/>
          <w:sz w:val="20"/>
          <w:szCs w:val="20"/>
        </w:rPr>
        <w:t>Hessian</w:t>
      </w:r>
      <w:r w:rsidRPr="006662D6">
        <w:rPr>
          <w:rFonts w:ascii="Arial" w:eastAsia="宋体" w:hAnsi="Arial" w:cs="Arial"/>
          <w:color w:val="000000"/>
          <w:kern w:val="0"/>
          <w:sz w:val="20"/>
          <w:szCs w:val="20"/>
        </w:rPr>
        <w:t>等工具，简单的暴露和引用远程服务，通过配置服务的</w:t>
      </w:r>
      <w:r w:rsidRPr="006662D6">
        <w:rPr>
          <w:rFonts w:ascii="Arial" w:eastAsia="宋体" w:hAnsi="Arial" w:cs="Arial"/>
          <w:color w:val="000000"/>
          <w:kern w:val="0"/>
          <w:sz w:val="20"/>
          <w:szCs w:val="20"/>
        </w:rPr>
        <w:t>URL</w:t>
      </w:r>
      <w:r w:rsidRPr="006662D6">
        <w:rPr>
          <w:rFonts w:ascii="Arial" w:eastAsia="宋体" w:hAnsi="Arial" w:cs="Arial"/>
          <w:color w:val="000000"/>
          <w:kern w:val="0"/>
          <w:sz w:val="20"/>
          <w:szCs w:val="20"/>
        </w:rPr>
        <w:t>地址进行调用，通过</w:t>
      </w:r>
      <w:r w:rsidRPr="006662D6">
        <w:rPr>
          <w:rFonts w:ascii="Arial" w:eastAsia="宋体" w:hAnsi="Arial" w:cs="Arial"/>
          <w:color w:val="000000"/>
          <w:kern w:val="0"/>
          <w:sz w:val="20"/>
          <w:szCs w:val="20"/>
        </w:rPr>
        <w:t>F5</w:t>
      </w:r>
      <w:r w:rsidRPr="006662D6">
        <w:rPr>
          <w:rFonts w:ascii="Arial" w:eastAsia="宋体" w:hAnsi="Arial" w:cs="Arial"/>
          <w:color w:val="000000"/>
          <w:kern w:val="0"/>
          <w:sz w:val="20"/>
          <w:szCs w:val="20"/>
        </w:rPr>
        <w:t>等硬件进行负载均衡。</w:t>
      </w:r>
      <w:bookmarkStart w:id="1" w:name="_GoBack"/>
      <w:bookmarkEnd w:id="1"/>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(1) </w:t>
      </w:r>
      <w:r w:rsidRPr="006662D6">
        <w:rPr>
          <w:rFonts w:ascii="Arial" w:eastAsia="宋体" w:hAnsi="Arial" w:cs="Arial"/>
          <w:b/>
          <w:bCs/>
          <w:color w:val="000000"/>
          <w:kern w:val="0"/>
          <w:sz w:val="20"/>
          <w:szCs w:val="20"/>
        </w:rPr>
        <w:t>当服务越来越多时，服务</w:t>
      </w:r>
      <w:r w:rsidRPr="006662D6">
        <w:rPr>
          <w:rFonts w:ascii="Arial" w:eastAsia="宋体" w:hAnsi="Arial" w:cs="Arial"/>
          <w:b/>
          <w:bCs/>
          <w:color w:val="000000"/>
          <w:kern w:val="0"/>
          <w:sz w:val="20"/>
          <w:szCs w:val="20"/>
        </w:rPr>
        <w:t>URL</w:t>
      </w:r>
      <w:r w:rsidRPr="006662D6">
        <w:rPr>
          <w:rFonts w:ascii="Arial" w:eastAsia="宋体" w:hAnsi="Arial" w:cs="Arial"/>
          <w:b/>
          <w:bCs/>
          <w:color w:val="000000"/>
          <w:kern w:val="0"/>
          <w:sz w:val="20"/>
          <w:szCs w:val="20"/>
        </w:rPr>
        <w:t>配置管理变得非常困难，</w:t>
      </w:r>
      <w:r w:rsidRPr="006662D6">
        <w:rPr>
          <w:rFonts w:ascii="Arial" w:eastAsia="宋体" w:hAnsi="Arial" w:cs="Arial"/>
          <w:b/>
          <w:bCs/>
          <w:color w:val="000000"/>
          <w:kern w:val="0"/>
          <w:sz w:val="20"/>
          <w:szCs w:val="20"/>
        </w:rPr>
        <w:t>F5</w:t>
      </w:r>
      <w:r w:rsidRPr="006662D6">
        <w:rPr>
          <w:rFonts w:ascii="Arial" w:eastAsia="宋体" w:hAnsi="Arial" w:cs="Arial"/>
          <w:b/>
          <w:bCs/>
          <w:color w:val="000000"/>
          <w:kern w:val="0"/>
          <w:sz w:val="20"/>
          <w:szCs w:val="20"/>
        </w:rPr>
        <w:t>硬件负载均衡器的单点压力也越来越大。</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此时需要一个服务注册中心，动态的注册和发现服务，使服务的位置透明。</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并通过在消费方获取服务提供方地址列表，实现软负载均衡和</w:t>
      </w:r>
      <w:r w:rsidRPr="006662D6">
        <w:rPr>
          <w:rFonts w:ascii="Arial" w:eastAsia="宋体" w:hAnsi="Arial" w:cs="Arial"/>
          <w:color w:val="000000"/>
          <w:kern w:val="0"/>
          <w:sz w:val="20"/>
          <w:szCs w:val="20"/>
        </w:rPr>
        <w:t>Failover</w:t>
      </w:r>
      <w:r w:rsidRPr="006662D6">
        <w:rPr>
          <w:rFonts w:ascii="Arial" w:eastAsia="宋体" w:hAnsi="Arial" w:cs="Arial"/>
          <w:color w:val="000000"/>
          <w:kern w:val="0"/>
          <w:sz w:val="20"/>
          <w:szCs w:val="20"/>
        </w:rPr>
        <w:t>，降低对</w:t>
      </w:r>
      <w:r w:rsidRPr="006662D6">
        <w:rPr>
          <w:rFonts w:ascii="Arial" w:eastAsia="宋体" w:hAnsi="Arial" w:cs="Arial"/>
          <w:color w:val="000000"/>
          <w:kern w:val="0"/>
          <w:sz w:val="20"/>
          <w:szCs w:val="20"/>
        </w:rPr>
        <w:t>F5</w:t>
      </w:r>
      <w:r w:rsidRPr="006662D6">
        <w:rPr>
          <w:rFonts w:ascii="Arial" w:eastAsia="宋体" w:hAnsi="Arial" w:cs="Arial"/>
          <w:color w:val="000000"/>
          <w:kern w:val="0"/>
          <w:sz w:val="20"/>
          <w:szCs w:val="20"/>
        </w:rPr>
        <w:t>硬件负载均衡器的依赖，也能减少部分成本。</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(2) </w:t>
      </w:r>
      <w:r w:rsidRPr="006662D6">
        <w:rPr>
          <w:rFonts w:ascii="Arial" w:eastAsia="宋体" w:hAnsi="Arial" w:cs="Arial"/>
          <w:b/>
          <w:bCs/>
          <w:color w:val="000000"/>
          <w:kern w:val="0"/>
          <w:sz w:val="20"/>
          <w:szCs w:val="20"/>
        </w:rPr>
        <w:t>当进一步发展，服务间依赖关系变得错</w:t>
      </w:r>
      <w:proofErr w:type="gramStart"/>
      <w:r w:rsidRPr="006662D6">
        <w:rPr>
          <w:rFonts w:ascii="Arial" w:eastAsia="宋体" w:hAnsi="Arial" w:cs="Arial"/>
          <w:b/>
          <w:bCs/>
          <w:color w:val="000000"/>
          <w:kern w:val="0"/>
          <w:sz w:val="20"/>
          <w:szCs w:val="20"/>
        </w:rPr>
        <w:t>踪</w:t>
      </w:r>
      <w:proofErr w:type="gramEnd"/>
      <w:r w:rsidRPr="006662D6">
        <w:rPr>
          <w:rFonts w:ascii="Arial" w:eastAsia="宋体" w:hAnsi="Arial" w:cs="Arial"/>
          <w:b/>
          <w:bCs/>
          <w:color w:val="000000"/>
          <w:kern w:val="0"/>
          <w:sz w:val="20"/>
          <w:szCs w:val="20"/>
        </w:rPr>
        <w:t>复杂，甚至分不清哪个应用要在哪个应用之前启动，</w:t>
      </w:r>
      <w:proofErr w:type="gramStart"/>
      <w:r w:rsidRPr="006662D6">
        <w:rPr>
          <w:rFonts w:ascii="Arial" w:eastAsia="宋体" w:hAnsi="Arial" w:cs="Arial"/>
          <w:b/>
          <w:bCs/>
          <w:color w:val="000000"/>
          <w:kern w:val="0"/>
          <w:sz w:val="20"/>
          <w:szCs w:val="20"/>
        </w:rPr>
        <w:t>架构师</w:t>
      </w:r>
      <w:proofErr w:type="gramEnd"/>
      <w:r w:rsidRPr="006662D6">
        <w:rPr>
          <w:rFonts w:ascii="Arial" w:eastAsia="宋体" w:hAnsi="Arial" w:cs="Arial"/>
          <w:b/>
          <w:bCs/>
          <w:color w:val="000000"/>
          <w:kern w:val="0"/>
          <w:sz w:val="20"/>
          <w:szCs w:val="20"/>
        </w:rPr>
        <w:t>都不能完整的描述应用的架构关系。</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这时，需要自动画出应用间的依赖关系图，以帮助</w:t>
      </w:r>
      <w:proofErr w:type="gramStart"/>
      <w:r w:rsidRPr="006662D6">
        <w:rPr>
          <w:rFonts w:ascii="Arial" w:eastAsia="宋体" w:hAnsi="Arial" w:cs="Arial"/>
          <w:color w:val="000000"/>
          <w:kern w:val="0"/>
          <w:sz w:val="20"/>
          <w:szCs w:val="20"/>
        </w:rPr>
        <w:t>架构师理清理</w:t>
      </w:r>
      <w:proofErr w:type="gramEnd"/>
      <w:r w:rsidRPr="006662D6">
        <w:rPr>
          <w:rFonts w:ascii="Arial" w:eastAsia="宋体" w:hAnsi="Arial" w:cs="Arial"/>
          <w:color w:val="000000"/>
          <w:kern w:val="0"/>
          <w:sz w:val="20"/>
          <w:szCs w:val="20"/>
        </w:rPr>
        <w:t>关系。</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(3) </w:t>
      </w:r>
      <w:r w:rsidRPr="006662D6">
        <w:rPr>
          <w:rFonts w:ascii="Arial" w:eastAsia="宋体" w:hAnsi="Arial" w:cs="Arial"/>
          <w:b/>
          <w:bCs/>
          <w:color w:val="000000"/>
          <w:kern w:val="0"/>
          <w:sz w:val="20"/>
          <w:szCs w:val="20"/>
        </w:rPr>
        <w:t>接着，服务的调用量越来越大，服务的容量问题就暴露出来，这个服务需要多少机器支撑？什么时候该加机器？</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为了解决这些问题，第一步，要将服务现在每天的调用量，响应时间，都统计出来，作为容量规划的参考指标。</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其次，要可以动态调整权重，在线上，将某台机器的权重一直加大，并在加大的过程中记录响应时间的变化，直到响应时间到达阀值，记录此时的访问量，再以此访问量乘以机器数反推总容量。</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以上是</w:t>
      </w:r>
      <w:proofErr w:type="spellStart"/>
      <w:r w:rsidRPr="006662D6">
        <w:rPr>
          <w:rFonts w:ascii="Arial" w:eastAsia="宋体" w:hAnsi="Arial" w:cs="Arial"/>
          <w:color w:val="000000"/>
          <w:kern w:val="0"/>
          <w:sz w:val="20"/>
          <w:szCs w:val="20"/>
        </w:rPr>
        <w:t>Dubbo</w:t>
      </w:r>
      <w:proofErr w:type="spellEnd"/>
      <w:r w:rsidRPr="006662D6">
        <w:rPr>
          <w:rFonts w:ascii="Arial" w:eastAsia="宋体" w:hAnsi="Arial" w:cs="Arial"/>
          <w:color w:val="000000"/>
          <w:kern w:val="0"/>
          <w:sz w:val="20"/>
          <w:szCs w:val="20"/>
        </w:rPr>
        <w:t>最基本的几个需求，更多服务治理问题参见：</w:t>
      </w:r>
    </w:p>
    <w:p w:rsidR="006662D6" w:rsidRPr="006662D6" w:rsidRDefault="00881AB7" w:rsidP="006662D6">
      <w:pPr>
        <w:widowControl/>
        <w:shd w:val="clear" w:color="auto" w:fill="FFFFFF"/>
        <w:spacing w:before="150" w:after="150" w:line="260" w:lineRule="atLeast"/>
        <w:jc w:val="left"/>
        <w:rPr>
          <w:rFonts w:ascii="Arial" w:eastAsia="宋体" w:hAnsi="Arial" w:cs="Arial"/>
          <w:color w:val="000000"/>
          <w:kern w:val="0"/>
          <w:sz w:val="20"/>
          <w:szCs w:val="20"/>
        </w:rPr>
      </w:pPr>
      <w:hyperlink r:id="rId10" w:history="1">
        <w:r w:rsidR="006662D6" w:rsidRPr="006662D6">
          <w:rPr>
            <w:rFonts w:ascii="Arial" w:eastAsia="宋体" w:hAnsi="Arial" w:cs="Arial"/>
            <w:color w:val="8F4E0B"/>
            <w:kern w:val="0"/>
            <w:sz w:val="20"/>
            <w:szCs w:val="20"/>
          </w:rPr>
          <w:t>http://code.alibabatech.com/blog/experience_1402/service-governance-process.html</w:t>
        </w:r>
      </w:hyperlink>
    </w:p>
    <w:p w:rsidR="006662D6" w:rsidRPr="006662D6" w:rsidRDefault="006662D6" w:rsidP="006662D6">
      <w:pPr>
        <w:widowControl/>
        <w:shd w:val="clear" w:color="auto" w:fill="FFFFFF"/>
        <w:spacing w:before="420" w:after="60"/>
        <w:jc w:val="left"/>
        <w:outlineLvl w:val="2"/>
        <w:rPr>
          <w:rFonts w:ascii="Arial" w:eastAsia="宋体" w:hAnsi="Arial" w:cs="Arial"/>
          <w:b/>
          <w:bCs/>
          <w:color w:val="8F4E0B"/>
          <w:kern w:val="0"/>
          <w:sz w:val="30"/>
          <w:szCs w:val="30"/>
        </w:rPr>
      </w:pPr>
      <w:bookmarkStart w:id="2" w:name="UserGuide-zh-%E6%9E%B6%E6%9E%84"/>
      <w:bookmarkEnd w:id="2"/>
      <w:r w:rsidRPr="006662D6">
        <w:rPr>
          <w:rFonts w:ascii="Arial" w:eastAsia="宋体" w:hAnsi="Arial" w:cs="Arial"/>
          <w:b/>
          <w:bCs/>
          <w:color w:val="8F4E0B"/>
          <w:kern w:val="0"/>
          <w:sz w:val="30"/>
          <w:szCs w:val="30"/>
        </w:rPr>
        <w:t>架构</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14:anchorId="318C3951" wp14:editId="6B7FA7D9">
            <wp:extent cx="4286250" cy="2857500"/>
            <wp:effectExtent l="0" t="0" r="0" b="0"/>
            <wp:docPr id="2" name="图片 2" descr="http://dubbo.io/dubbo-architecture.jpg-version=1&amp;modificationDate=133089287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ubbo.io/dubbo-architecture.jpg-version=1&amp;modificationDate=1330892870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节点角色说明：</w:t>
      </w:r>
    </w:p>
    <w:p w:rsidR="006662D6" w:rsidRPr="006662D6" w:rsidRDefault="006662D6" w:rsidP="006662D6">
      <w:pPr>
        <w:widowControl/>
        <w:numPr>
          <w:ilvl w:val="0"/>
          <w:numId w:val="3"/>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Provider:</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暴露服务的服务提供方。</w:t>
      </w:r>
    </w:p>
    <w:p w:rsidR="006662D6" w:rsidRPr="006662D6" w:rsidRDefault="006662D6" w:rsidP="006662D6">
      <w:pPr>
        <w:widowControl/>
        <w:numPr>
          <w:ilvl w:val="0"/>
          <w:numId w:val="3"/>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Consumer:</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调用远程服务的服务消费方。</w:t>
      </w:r>
    </w:p>
    <w:p w:rsidR="006662D6" w:rsidRPr="006662D6" w:rsidRDefault="006662D6" w:rsidP="006662D6">
      <w:pPr>
        <w:widowControl/>
        <w:numPr>
          <w:ilvl w:val="0"/>
          <w:numId w:val="3"/>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Registry:</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服务注册与发现的注册中心。</w:t>
      </w:r>
    </w:p>
    <w:p w:rsidR="006662D6" w:rsidRPr="006662D6" w:rsidRDefault="006662D6" w:rsidP="006662D6">
      <w:pPr>
        <w:widowControl/>
        <w:numPr>
          <w:ilvl w:val="0"/>
          <w:numId w:val="3"/>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Monitor:</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统计服务的调用次调和调用时间的监控中心。</w:t>
      </w:r>
    </w:p>
    <w:p w:rsidR="006662D6" w:rsidRPr="006662D6" w:rsidRDefault="006662D6" w:rsidP="006662D6">
      <w:pPr>
        <w:widowControl/>
        <w:numPr>
          <w:ilvl w:val="0"/>
          <w:numId w:val="3"/>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Container:</w:t>
      </w:r>
      <w:r w:rsidRPr="006662D6">
        <w:rPr>
          <w:rFonts w:ascii="Arial" w:eastAsia="宋体" w:hAnsi="Arial" w:cs="Arial"/>
          <w:color w:val="000000"/>
          <w:kern w:val="0"/>
          <w:sz w:val="20"/>
          <w:szCs w:val="20"/>
        </w:rPr>
        <w:t> </w:t>
      </w:r>
      <w:r w:rsidRPr="006662D6">
        <w:rPr>
          <w:rFonts w:ascii="Arial" w:eastAsia="宋体" w:hAnsi="Arial" w:cs="Arial"/>
          <w:color w:val="000000"/>
          <w:kern w:val="0"/>
          <w:sz w:val="20"/>
          <w:szCs w:val="20"/>
        </w:rPr>
        <w:t>服务运行容器。</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调用关系说明：</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0. </w:t>
      </w:r>
      <w:r w:rsidRPr="006662D6">
        <w:rPr>
          <w:rFonts w:ascii="Arial" w:eastAsia="宋体" w:hAnsi="Arial" w:cs="Arial"/>
          <w:color w:val="000000"/>
          <w:kern w:val="0"/>
          <w:sz w:val="20"/>
          <w:szCs w:val="20"/>
        </w:rPr>
        <w:t>服务容器负责启动，加载，运行服务提供者。</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1. </w:t>
      </w:r>
      <w:r w:rsidRPr="006662D6">
        <w:rPr>
          <w:rFonts w:ascii="Arial" w:eastAsia="宋体" w:hAnsi="Arial" w:cs="Arial"/>
          <w:color w:val="000000"/>
          <w:kern w:val="0"/>
          <w:sz w:val="20"/>
          <w:szCs w:val="20"/>
        </w:rPr>
        <w:t>服务提供者在启动时，向注册中心注册自己提供的服务。</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2. </w:t>
      </w:r>
      <w:r w:rsidRPr="006662D6">
        <w:rPr>
          <w:rFonts w:ascii="Arial" w:eastAsia="宋体" w:hAnsi="Arial" w:cs="Arial"/>
          <w:color w:val="000000"/>
          <w:kern w:val="0"/>
          <w:sz w:val="20"/>
          <w:szCs w:val="20"/>
        </w:rPr>
        <w:t>服务消费者在启动时，向注册中心订阅自己所需的服务。</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3. </w:t>
      </w:r>
      <w:r w:rsidRPr="006662D6">
        <w:rPr>
          <w:rFonts w:ascii="Arial" w:eastAsia="宋体" w:hAnsi="Arial" w:cs="Arial"/>
          <w:color w:val="000000"/>
          <w:kern w:val="0"/>
          <w:sz w:val="20"/>
          <w:szCs w:val="20"/>
        </w:rPr>
        <w:t>注册中心返回服务提供者地址列表给消费者，如果有变更，注册中心将基于长连接推送变更数据给消费者。</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4. </w:t>
      </w:r>
      <w:r w:rsidRPr="006662D6">
        <w:rPr>
          <w:rFonts w:ascii="Arial" w:eastAsia="宋体" w:hAnsi="Arial" w:cs="Arial"/>
          <w:color w:val="000000"/>
          <w:kern w:val="0"/>
          <w:sz w:val="20"/>
          <w:szCs w:val="20"/>
        </w:rPr>
        <w:t>服务消费者，从提供者地址列表中，基于软负载均衡算法，选一台提供者进行调用，如果调用失败，再选另一台调用。</w:t>
      </w:r>
    </w:p>
    <w:p w:rsidR="006662D6" w:rsidRPr="006662D6" w:rsidRDefault="006662D6" w:rsidP="006662D6">
      <w:pPr>
        <w:widowControl/>
        <w:numPr>
          <w:ilvl w:val="0"/>
          <w:numId w:val="4"/>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 xml:space="preserve">5. </w:t>
      </w:r>
      <w:r w:rsidRPr="006662D6">
        <w:rPr>
          <w:rFonts w:ascii="Arial" w:eastAsia="宋体" w:hAnsi="Arial" w:cs="Arial"/>
          <w:color w:val="000000"/>
          <w:kern w:val="0"/>
          <w:sz w:val="20"/>
          <w:szCs w:val="20"/>
        </w:rPr>
        <w:t>服务消费者和提供者，在内存中累计调用次数和调用时间，定时每分钟发送一次统计数据到监控中心。</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(1) </w:t>
      </w:r>
      <w:r w:rsidRPr="006662D6">
        <w:rPr>
          <w:rFonts w:ascii="Arial" w:eastAsia="宋体" w:hAnsi="Arial" w:cs="Arial"/>
          <w:b/>
          <w:bCs/>
          <w:color w:val="000000"/>
          <w:kern w:val="0"/>
          <w:sz w:val="20"/>
          <w:szCs w:val="20"/>
        </w:rPr>
        <w:t>连通性：</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注册中心负责服务地址的注册与查找，相当于目录服务，服务提供者和消费者只在启动时与注册中心交互，注册中心不转发请求，压力较小</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监控中心负责统计各服务调用次数，调用时间等，统计先在内存汇总后每分钟一次发送到监控中心服务器，并以报表展示</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服务提供者向注册中心注册其提供的服务，并汇报调用时间到监控中心，此时间不包含网络开销</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服务消费者向注册中心获取服务提供者地址列表，并根据负载算法直接调用提供者，同时汇报调用时间到监控中心，此时间包含网络开销</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注册中心，服务提供者，服务消费者三者之间均为长连接，监控中心除外</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lastRenderedPageBreak/>
        <w:t>注册中心通过长连接感知服务提供者的存在，服务提供者</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机，注册中心将立即推送事件通知消费者</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注册中心和监控中心全部</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机，不影响已运行的提供者和消费者，消费者在本地缓存了提供者列表</w:t>
      </w:r>
    </w:p>
    <w:p w:rsidR="006662D6" w:rsidRPr="006662D6" w:rsidRDefault="006662D6" w:rsidP="006662D6">
      <w:pPr>
        <w:widowControl/>
        <w:numPr>
          <w:ilvl w:val="0"/>
          <w:numId w:val="5"/>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注册中心和监控中心都是可选的，服务消费者可以直连服务提供者</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(2) </w:t>
      </w:r>
      <w:proofErr w:type="gramStart"/>
      <w:r w:rsidRPr="006662D6">
        <w:rPr>
          <w:rFonts w:ascii="Arial" w:eastAsia="宋体" w:hAnsi="Arial" w:cs="Arial"/>
          <w:b/>
          <w:bCs/>
          <w:color w:val="000000"/>
          <w:kern w:val="0"/>
          <w:sz w:val="20"/>
          <w:szCs w:val="20"/>
        </w:rPr>
        <w:t>健状</w:t>
      </w:r>
      <w:proofErr w:type="gramEnd"/>
      <w:r w:rsidRPr="006662D6">
        <w:rPr>
          <w:rFonts w:ascii="Arial" w:eastAsia="宋体" w:hAnsi="Arial" w:cs="Arial"/>
          <w:b/>
          <w:bCs/>
          <w:color w:val="000000"/>
          <w:kern w:val="0"/>
          <w:sz w:val="20"/>
          <w:szCs w:val="20"/>
        </w:rPr>
        <w:t>性：</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监控中心</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掉不影响使用，只是丢失部分采样数据</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数据库</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掉后，注册中心仍能通过缓存提供服务列表查询，但不能注册新服务</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注册中心对等集群，任意一台</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掉后，将自动切换到另一台</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注册中心全部</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掉后，服务提供者和服务消费者仍能通过本地缓存通讯</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服务提供者无状态，任意一台</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掉后，不影响使用</w:t>
      </w:r>
    </w:p>
    <w:p w:rsidR="006662D6" w:rsidRPr="006662D6" w:rsidRDefault="006662D6" w:rsidP="006662D6">
      <w:pPr>
        <w:widowControl/>
        <w:numPr>
          <w:ilvl w:val="0"/>
          <w:numId w:val="6"/>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服务提供者全部</w:t>
      </w:r>
      <w:proofErr w:type="gramStart"/>
      <w:r w:rsidRPr="006662D6">
        <w:rPr>
          <w:rFonts w:ascii="Arial" w:eastAsia="宋体" w:hAnsi="Arial" w:cs="Arial"/>
          <w:color w:val="000000"/>
          <w:kern w:val="0"/>
          <w:sz w:val="20"/>
          <w:szCs w:val="20"/>
        </w:rPr>
        <w:t>宕</w:t>
      </w:r>
      <w:proofErr w:type="gramEnd"/>
      <w:r w:rsidRPr="006662D6">
        <w:rPr>
          <w:rFonts w:ascii="Arial" w:eastAsia="宋体" w:hAnsi="Arial" w:cs="Arial"/>
          <w:color w:val="000000"/>
          <w:kern w:val="0"/>
          <w:sz w:val="20"/>
          <w:szCs w:val="20"/>
        </w:rPr>
        <w:t>掉后，服务消费者应用将无法使用，并无限次重连等待服务提供者恢复</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(3) </w:t>
      </w:r>
      <w:r w:rsidRPr="006662D6">
        <w:rPr>
          <w:rFonts w:ascii="Arial" w:eastAsia="宋体" w:hAnsi="Arial" w:cs="Arial"/>
          <w:b/>
          <w:bCs/>
          <w:color w:val="000000"/>
          <w:kern w:val="0"/>
          <w:sz w:val="20"/>
          <w:szCs w:val="20"/>
        </w:rPr>
        <w:t>伸缩性：</w:t>
      </w:r>
    </w:p>
    <w:p w:rsidR="006662D6" w:rsidRPr="006662D6" w:rsidRDefault="006662D6" w:rsidP="006662D6">
      <w:pPr>
        <w:widowControl/>
        <w:numPr>
          <w:ilvl w:val="0"/>
          <w:numId w:val="7"/>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注册中心为对等集群，可动态增加机器部署实例，所有客户端将自动发现新的注册中心</w:t>
      </w:r>
    </w:p>
    <w:p w:rsidR="006662D6" w:rsidRPr="006662D6" w:rsidRDefault="006662D6" w:rsidP="006662D6">
      <w:pPr>
        <w:widowControl/>
        <w:numPr>
          <w:ilvl w:val="0"/>
          <w:numId w:val="7"/>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服务提供者无状态，可动态增加机器部署实例，注册中心将推送新的服务提供者信息给消费者</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 xml:space="preserve">(4) </w:t>
      </w:r>
      <w:r w:rsidRPr="006662D6">
        <w:rPr>
          <w:rFonts w:ascii="Arial" w:eastAsia="宋体" w:hAnsi="Arial" w:cs="Arial"/>
          <w:b/>
          <w:bCs/>
          <w:color w:val="000000"/>
          <w:kern w:val="0"/>
          <w:sz w:val="20"/>
          <w:szCs w:val="20"/>
        </w:rPr>
        <w:t>升级性：</w:t>
      </w:r>
    </w:p>
    <w:p w:rsidR="006662D6" w:rsidRPr="006662D6" w:rsidRDefault="006662D6" w:rsidP="006662D6">
      <w:pPr>
        <w:widowControl/>
        <w:numPr>
          <w:ilvl w:val="0"/>
          <w:numId w:val="8"/>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color w:val="000000"/>
          <w:kern w:val="0"/>
          <w:sz w:val="20"/>
          <w:szCs w:val="20"/>
        </w:rPr>
        <w:t>当服务集群规模进一步扩大，带动</w:t>
      </w:r>
      <w:r w:rsidRPr="006662D6">
        <w:rPr>
          <w:rFonts w:ascii="Arial" w:eastAsia="宋体" w:hAnsi="Arial" w:cs="Arial"/>
          <w:color w:val="000000"/>
          <w:kern w:val="0"/>
          <w:sz w:val="20"/>
          <w:szCs w:val="20"/>
        </w:rPr>
        <w:t>IT</w:t>
      </w:r>
      <w:r w:rsidRPr="006662D6">
        <w:rPr>
          <w:rFonts w:ascii="Arial" w:eastAsia="宋体" w:hAnsi="Arial" w:cs="Arial"/>
          <w:color w:val="000000"/>
          <w:kern w:val="0"/>
          <w:sz w:val="20"/>
          <w:szCs w:val="20"/>
        </w:rPr>
        <w:t>治理结构进一步升级，需要实现动态部署，进行流动计算，现有分布式服务架构不会带来阻力：</w:t>
      </w:r>
    </w:p>
    <w:p w:rsidR="006662D6" w:rsidRPr="006662D6" w:rsidRDefault="006662D6" w:rsidP="006662D6">
      <w:pPr>
        <w:widowControl/>
        <w:shd w:val="clear" w:color="auto" w:fill="FFFFFF"/>
        <w:spacing w:before="150" w:after="150" w:line="260"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14:anchorId="39BEEFC6" wp14:editId="6D015CAA">
            <wp:extent cx="5715000" cy="3810000"/>
            <wp:effectExtent l="0" t="0" r="0" b="0"/>
            <wp:docPr id="1" name="图片 1" descr="http://dubbo.io/dubbo-architecture-future.jpg-version=1&amp;modificationDate=1329978098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ubbo.io/dubbo-architecture-future.jpg-version=1&amp;modificationDate=1329978098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662D6" w:rsidRPr="006662D6" w:rsidRDefault="006662D6" w:rsidP="006662D6">
      <w:pPr>
        <w:widowControl/>
        <w:numPr>
          <w:ilvl w:val="0"/>
          <w:numId w:val="9"/>
        </w:numPr>
        <w:shd w:val="clear" w:color="auto" w:fill="FFFFFF"/>
        <w:spacing w:line="260" w:lineRule="atLeast"/>
        <w:jc w:val="left"/>
        <w:rPr>
          <w:rFonts w:ascii="Arial" w:eastAsia="宋体" w:hAnsi="Arial" w:cs="Arial"/>
          <w:color w:val="000000"/>
          <w:kern w:val="0"/>
          <w:sz w:val="20"/>
          <w:szCs w:val="20"/>
        </w:rPr>
      </w:pPr>
      <w:proofErr w:type="spellStart"/>
      <w:r w:rsidRPr="006662D6">
        <w:rPr>
          <w:rFonts w:ascii="Arial" w:eastAsia="宋体" w:hAnsi="Arial" w:cs="Arial"/>
          <w:b/>
          <w:bCs/>
          <w:color w:val="000000"/>
          <w:kern w:val="0"/>
          <w:sz w:val="20"/>
          <w:szCs w:val="20"/>
        </w:rPr>
        <w:lastRenderedPageBreak/>
        <w:t>Deployer</w:t>
      </w:r>
      <w:proofErr w:type="spellEnd"/>
      <w:r w:rsidRPr="006662D6">
        <w:rPr>
          <w:rFonts w:ascii="Arial" w:eastAsia="宋体" w:hAnsi="Arial" w:cs="Arial"/>
          <w:b/>
          <w:bCs/>
          <w:color w:val="000000"/>
          <w:kern w:val="0"/>
          <w:sz w:val="20"/>
          <w:szCs w:val="20"/>
        </w:rPr>
        <w:t>:</w:t>
      </w:r>
      <w:del w:id="3" w:author="Unknown">
        <w:r w:rsidRPr="006662D6">
          <w:rPr>
            <w:rFonts w:ascii="Arial" w:eastAsia="宋体" w:hAnsi="Arial" w:cs="Arial"/>
            <w:color w:val="000000"/>
            <w:kern w:val="0"/>
            <w:sz w:val="20"/>
            <w:szCs w:val="20"/>
          </w:rPr>
          <w:delText> </w:delText>
        </w:r>
        <w:r w:rsidRPr="006662D6">
          <w:rPr>
            <w:rFonts w:ascii="Arial" w:eastAsia="宋体" w:hAnsi="Arial" w:cs="Arial"/>
            <w:color w:val="000000"/>
            <w:kern w:val="0"/>
            <w:sz w:val="20"/>
            <w:szCs w:val="20"/>
          </w:rPr>
          <w:delText>自动部署服务的本地代理。</w:delText>
        </w:r>
      </w:del>
    </w:p>
    <w:p w:rsidR="006662D6" w:rsidRPr="006662D6" w:rsidRDefault="006662D6" w:rsidP="006662D6">
      <w:pPr>
        <w:widowControl/>
        <w:numPr>
          <w:ilvl w:val="0"/>
          <w:numId w:val="9"/>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Repository:</w:t>
      </w:r>
      <w:del w:id="4" w:author="Unknown">
        <w:r w:rsidRPr="006662D6">
          <w:rPr>
            <w:rFonts w:ascii="Arial" w:eastAsia="宋体" w:hAnsi="Arial" w:cs="Arial"/>
            <w:color w:val="000000"/>
            <w:kern w:val="0"/>
            <w:sz w:val="20"/>
            <w:szCs w:val="20"/>
          </w:rPr>
          <w:delText> </w:delText>
        </w:r>
        <w:r w:rsidRPr="006662D6">
          <w:rPr>
            <w:rFonts w:ascii="Arial" w:eastAsia="宋体" w:hAnsi="Arial" w:cs="Arial"/>
            <w:color w:val="000000"/>
            <w:kern w:val="0"/>
            <w:sz w:val="20"/>
            <w:szCs w:val="20"/>
          </w:rPr>
          <w:delText>仓库用于存储服务应用发布包。</w:delText>
        </w:r>
      </w:del>
    </w:p>
    <w:p w:rsidR="006662D6" w:rsidRPr="006662D6" w:rsidRDefault="006662D6" w:rsidP="006662D6">
      <w:pPr>
        <w:widowControl/>
        <w:numPr>
          <w:ilvl w:val="0"/>
          <w:numId w:val="9"/>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Scheduler:</w:t>
      </w:r>
      <w:del w:id="5" w:author="Unknown">
        <w:r w:rsidRPr="006662D6">
          <w:rPr>
            <w:rFonts w:ascii="Arial" w:eastAsia="宋体" w:hAnsi="Arial" w:cs="Arial"/>
            <w:color w:val="000000"/>
            <w:kern w:val="0"/>
            <w:sz w:val="20"/>
            <w:szCs w:val="20"/>
          </w:rPr>
          <w:delText> </w:delText>
        </w:r>
        <w:r w:rsidRPr="006662D6">
          <w:rPr>
            <w:rFonts w:ascii="Arial" w:eastAsia="宋体" w:hAnsi="Arial" w:cs="Arial"/>
            <w:color w:val="000000"/>
            <w:kern w:val="0"/>
            <w:sz w:val="20"/>
            <w:szCs w:val="20"/>
          </w:rPr>
          <w:delText>调度中心基于访问压力自动增减服务提供者。</w:delText>
        </w:r>
      </w:del>
    </w:p>
    <w:p w:rsidR="009063BE" w:rsidRPr="009063BE" w:rsidRDefault="006662D6" w:rsidP="009063BE">
      <w:pPr>
        <w:widowControl/>
        <w:numPr>
          <w:ilvl w:val="0"/>
          <w:numId w:val="9"/>
        </w:numPr>
        <w:shd w:val="clear" w:color="auto" w:fill="FFFFFF"/>
        <w:spacing w:line="260" w:lineRule="atLeast"/>
        <w:jc w:val="left"/>
        <w:rPr>
          <w:rFonts w:ascii="Arial" w:eastAsia="宋体" w:hAnsi="Arial" w:cs="Arial"/>
          <w:color w:val="000000"/>
          <w:kern w:val="0"/>
          <w:sz w:val="20"/>
          <w:szCs w:val="20"/>
        </w:rPr>
      </w:pPr>
      <w:r w:rsidRPr="006662D6">
        <w:rPr>
          <w:rFonts w:ascii="Arial" w:eastAsia="宋体" w:hAnsi="Arial" w:cs="Arial"/>
          <w:b/>
          <w:bCs/>
          <w:color w:val="000000"/>
          <w:kern w:val="0"/>
          <w:sz w:val="20"/>
          <w:szCs w:val="20"/>
        </w:rPr>
        <w:t>Admin:</w:t>
      </w:r>
      <w:del w:id="6" w:author="Unknown">
        <w:r w:rsidRPr="006662D6">
          <w:rPr>
            <w:rFonts w:ascii="Arial" w:eastAsia="宋体" w:hAnsi="Arial" w:cs="Arial"/>
            <w:color w:val="000000"/>
            <w:kern w:val="0"/>
            <w:sz w:val="20"/>
            <w:szCs w:val="20"/>
          </w:rPr>
          <w:delText> </w:delText>
        </w:r>
        <w:r w:rsidRPr="006662D6">
          <w:rPr>
            <w:rFonts w:ascii="Arial" w:eastAsia="宋体" w:hAnsi="Arial" w:cs="Arial"/>
            <w:color w:val="000000"/>
            <w:kern w:val="0"/>
            <w:sz w:val="20"/>
            <w:szCs w:val="20"/>
          </w:rPr>
          <w:delText>统一管理控制台。</w:delText>
        </w:r>
      </w:del>
    </w:p>
    <w:p w:rsidR="00E43A70" w:rsidRPr="00E30C63" w:rsidRDefault="00E43A70" w:rsidP="00E30C63">
      <w:pPr>
        <w:rPr>
          <w:sz w:val="24"/>
          <w:szCs w:val="24"/>
        </w:rPr>
      </w:pPr>
    </w:p>
    <w:sectPr w:rsidR="00E43A70" w:rsidRPr="00E30C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20A95"/>
    <w:multiLevelType w:val="multilevel"/>
    <w:tmpl w:val="50F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253AFB"/>
    <w:multiLevelType w:val="multilevel"/>
    <w:tmpl w:val="FC8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D73BA"/>
    <w:multiLevelType w:val="multilevel"/>
    <w:tmpl w:val="DCC6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E75AC"/>
    <w:multiLevelType w:val="multilevel"/>
    <w:tmpl w:val="262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C2FCB"/>
    <w:multiLevelType w:val="multilevel"/>
    <w:tmpl w:val="6B3C5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5373C2"/>
    <w:multiLevelType w:val="multilevel"/>
    <w:tmpl w:val="5330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0200B4"/>
    <w:multiLevelType w:val="multilevel"/>
    <w:tmpl w:val="610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A77992"/>
    <w:multiLevelType w:val="hybridMultilevel"/>
    <w:tmpl w:val="19DC6B44"/>
    <w:lvl w:ilvl="0" w:tplc="D75C82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B9541F"/>
    <w:multiLevelType w:val="multilevel"/>
    <w:tmpl w:val="BE0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EC"/>
    <w:rsid w:val="00073973"/>
    <w:rsid w:val="00272B1F"/>
    <w:rsid w:val="002853B5"/>
    <w:rsid w:val="00352220"/>
    <w:rsid w:val="004A232A"/>
    <w:rsid w:val="004D6DF3"/>
    <w:rsid w:val="005F7DBC"/>
    <w:rsid w:val="00655A34"/>
    <w:rsid w:val="006662D6"/>
    <w:rsid w:val="006C5BEC"/>
    <w:rsid w:val="00881AB7"/>
    <w:rsid w:val="009063BE"/>
    <w:rsid w:val="00B20BD0"/>
    <w:rsid w:val="00B23265"/>
    <w:rsid w:val="00B367B3"/>
    <w:rsid w:val="00B40F0D"/>
    <w:rsid w:val="00C25FC3"/>
    <w:rsid w:val="00D77C80"/>
    <w:rsid w:val="00DA59E3"/>
    <w:rsid w:val="00E30C63"/>
    <w:rsid w:val="00E43A70"/>
    <w:rsid w:val="00E7693B"/>
    <w:rsid w:val="00E8313E"/>
    <w:rsid w:val="00FD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662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265"/>
    <w:pPr>
      <w:ind w:firstLineChars="200" w:firstLine="420"/>
    </w:pPr>
  </w:style>
  <w:style w:type="character" w:customStyle="1" w:styleId="apple-converted-space">
    <w:name w:val="apple-converted-space"/>
    <w:basedOn w:val="a0"/>
    <w:rsid w:val="00D77C80"/>
  </w:style>
  <w:style w:type="character" w:styleId="a4">
    <w:name w:val="Hyperlink"/>
    <w:basedOn w:val="a0"/>
    <w:uiPriority w:val="99"/>
    <w:semiHidden/>
    <w:unhideWhenUsed/>
    <w:rsid w:val="00D77C80"/>
    <w:rPr>
      <w:color w:val="0000FF"/>
      <w:u w:val="single"/>
    </w:rPr>
  </w:style>
  <w:style w:type="character" w:customStyle="1" w:styleId="3Char">
    <w:name w:val="标题 3 Char"/>
    <w:basedOn w:val="a0"/>
    <w:link w:val="3"/>
    <w:uiPriority w:val="9"/>
    <w:rsid w:val="006662D6"/>
    <w:rPr>
      <w:rFonts w:ascii="宋体" w:eastAsia="宋体" w:hAnsi="宋体" w:cs="宋体"/>
      <w:b/>
      <w:bCs/>
      <w:kern w:val="0"/>
      <w:sz w:val="27"/>
      <w:szCs w:val="27"/>
    </w:rPr>
  </w:style>
  <w:style w:type="paragraph" w:styleId="a5">
    <w:name w:val="Normal (Web)"/>
    <w:basedOn w:val="a"/>
    <w:uiPriority w:val="99"/>
    <w:semiHidden/>
    <w:unhideWhenUsed/>
    <w:rsid w:val="006662D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662D6"/>
    <w:rPr>
      <w:sz w:val="18"/>
      <w:szCs w:val="18"/>
    </w:rPr>
  </w:style>
  <w:style w:type="character" w:customStyle="1" w:styleId="Char">
    <w:name w:val="批注框文本 Char"/>
    <w:basedOn w:val="a0"/>
    <w:link w:val="a6"/>
    <w:uiPriority w:val="99"/>
    <w:semiHidden/>
    <w:rsid w:val="006662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662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265"/>
    <w:pPr>
      <w:ind w:firstLineChars="200" w:firstLine="420"/>
    </w:pPr>
  </w:style>
  <w:style w:type="character" w:customStyle="1" w:styleId="apple-converted-space">
    <w:name w:val="apple-converted-space"/>
    <w:basedOn w:val="a0"/>
    <w:rsid w:val="00D77C80"/>
  </w:style>
  <w:style w:type="character" w:styleId="a4">
    <w:name w:val="Hyperlink"/>
    <w:basedOn w:val="a0"/>
    <w:uiPriority w:val="99"/>
    <w:semiHidden/>
    <w:unhideWhenUsed/>
    <w:rsid w:val="00D77C80"/>
    <w:rPr>
      <w:color w:val="0000FF"/>
      <w:u w:val="single"/>
    </w:rPr>
  </w:style>
  <w:style w:type="character" w:customStyle="1" w:styleId="3Char">
    <w:name w:val="标题 3 Char"/>
    <w:basedOn w:val="a0"/>
    <w:link w:val="3"/>
    <w:uiPriority w:val="9"/>
    <w:rsid w:val="006662D6"/>
    <w:rPr>
      <w:rFonts w:ascii="宋体" w:eastAsia="宋体" w:hAnsi="宋体" w:cs="宋体"/>
      <w:b/>
      <w:bCs/>
      <w:kern w:val="0"/>
      <w:sz w:val="27"/>
      <w:szCs w:val="27"/>
    </w:rPr>
  </w:style>
  <w:style w:type="paragraph" w:styleId="a5">
    <w:name w:val="Normal (Web)"/>
    <w:basedOn w:val="a"/>
    <w:uiPriority w:val="99"/>
    <w:semiHidden/>
    <w:unhideWhenUsed/>
    <w:rsid w:val="006662D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662D6"/>
    <w:rPr>
      <w:sz w:val="18"/>
      <w:szCs w:val="18"/>
    </w:rPr>
  </w:style>
  <w:style w:type="character" w:customStyle="1" w:styleId="Char">
    <w:name w:val="批注框文本 Char"/>
    <w:basedOn w:val="a0"/>
    <w:link w:val="a6"/>
    <w:uiPriority w:val="99"/>
    <w:semiHidden/>
    <w:rsid w:val="006662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7238">
      <w:bodyDiv w:val="1"/>
      <w:marLeft w:val="0"/>
      <w:marRight w:val="0"/>
      <w:marTop w:val="0"/>
      <w:marBottom w:val="0"/>
      <w:divBdr>
        <w:top w:val="none" w:sz="0" w:space="0" w:color="auto"/>
        <w:left w:val="none" w:sz="0" w:space="0" w:color="auto"/>
        <w:bottom w:val="none" w:sz="0" w:space="0" w:color="auto"/>
        <w:right w:val="none" w:sz="0" w:space="0" w:color="auto"/>
      </w:divBdr>
    </w:div>
    <w:div w:id="1061946972">
      <w:bodyDiv w:val="1"/>
      <w:marLeft w:val="0"/>
      <w:marRight w:val="0"/>
      <w:marTop w:val="0"/>
      <w:marBottom w:val="0"/>
      <w:divBdr>
        <w:top w:val="none" w:sz="0" w:space="0" w:color="auto"/>
        <w:left w:val="none" w:sz="0" w:space="0" w:color="auto"/>
        <w:bottom w:val="none" w:sz="0" w:space="0" w:color="auto"/>
        <w:right w:val="none" w:sz="0" w:space="0" w:color="auto"/>
      </w:divBdr>
    </w:div>
    <w:div w:id="1271086895">
      <w:bodyDiv w:val="1"/>
      <w:marLeft w:val="0"/>
      <w:marRight w:val="0"/>
      <w:marTop w:val="0"/>
      <w:marBottom w:val="0"/>
      <w:divBdr>
        <w:top w:val="none" w:sz="0" w:space="0" w:color="auto"/>
        <w:left w:val="none" w:sz="0" w:space="0" w:color="auto"/>
        <w:bottom w:val="none" w:sz="0" w:space="0" w:color="auto"/>
        <w:right w:val="none" w:sz="0" w:space="0" w:color="auto"/>
      </w:divBdr>
    </w:div>
    <w:div w:id="1310675675">
      <w:bodyDiv w:val="1"/>
      <w:marLeft w:val="0"/>
      <w:marRight w:val="0"/>
      <w:marTop w:val="0"/>
      <w:marBottom w:val="0"/>
      <w:divBdr>
        <w:top w:val="none" w:sz="0" w:space="0" w:color="auto"/>
        <w:left w:val="none" w:sz="0" w:space="0" w:color="auto"/>
        <w:bottom w:val="none" w:sz="0" w:space="0" w:color="auto"/>
        <w:right w:val="none" w:sz="0" w:space="0" w:color="auto"/>
      </w:divBdr>
    </w:div>
    <w:div w:id="1580099579">
      <w:bodyDiv w:val="1"/>
      <w:marLeft w:val="0"/>
      <w:marRight w:val="0"/>
      <w:marTop w:val="0"/>
      <w:marBottom w:val="0"/>
      <w:divBdr>
        <w:top w:val="none" w:sz="0" w:space="0" w:color="auto"/>
        <w:left w:val="none" w:sz="0" w:space="0" w:color="auto"/>
        <w:bottom w:val="none" w:sz="0" w:space="0" w:color="auto"/>
        <w:right w:val="none" w:sz="0" w:space="0" w:color="auto"/>
      </w:divBdr>
    </w:div>
    <w:div w:id="20506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Communications_protoco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chitectural_pattern"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javascript:if(confirm(%27http://code.alibabatech.com/blog/experience_1402/service-governance-process.html%20%20\n\nThis%20file%20was%20not%20retrieved%20by%20Teleport%20Ultra,%20because%20it%20is%20addressed%20on%20a%20domain%20or%20path%20outside%20the%20boundaries%20set%20for%20its%20Starting%20Address.%20%20\n\nDo%20you%20want%20to%20open%20it%20from%20the%20server?%27))window.location=%27http://code.alibabatech.com/blog/experience_1402/service-governance-process.html%2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cp:revision>
  <dcterms:created xsi:type="dcterms:W3CDTF">2016-07-07T06:37:00Z</dcterms:created>
  <dcterms:modified xsi:type="dcterms:W3CDTF">2016-07-18T03:34:00Z</dcterms:modified>
</cp:coreProperties>
</file>